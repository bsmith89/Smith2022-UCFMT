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0E92" w14:textId="77777777" w:rsidR="00335127" w:rsidRDefault="00335127" w:rsidP="00335127">
      <w:pPr>
        <w:pStyle w:val="Title"/>
        <w:rPr>
          <w:ins w:id="0" w:author="Byron J. Smith" w:date="2022-01-14T13:11:00Z"/>
        </w:rPr>
      </w:pPr>
      <w:ins w:id="1" w:author="Byron J. Smith" w:date="2022-01-14T13:11:00Z">
        <w:r>
          <w:t>Strain-resolved analysis in a randomized trial of antibiotic pretreatment and maintenance dose delivery mode for fecal microbiota transplant for ulcerative colitis</w:t>
        </w:r>
      </w:ins>
    </w:p>
    <w:p w14:paraId="3FA5EB89" w14:textId="315F50BC" w:rsidR="00B27C5E" w:rsidDel="00335127" w:rsidRDefault="00820F0F">
      <w:pPr>
        <w:pStyle w:val="Title"/>
        <w:rPr>
          <w:del w:id="2" w:author="Byron J. Smith" w:date="2022-01-14T13:11:00Z"/>
        </w:rPr>
      </w:pPr>
      <w:del w:id="3" w:author="Byron J. Smith" w:date="2022-01-14T13:11:00Z">
        <w:r w:rsidDel="00335127">
          <w:delText xml:space="preserve">Clinical efficacy and increased donor strain engraftment after antibiotic pretreatment </w:delText>
        </w:r>
        <w:r w:rsidR="00800C31" w:rsidDel="00335127">
          <w:delText xml:space="preserve">in a randomized trial of </w:delText>
        </w:r>
        <w:r w:rsidDel="00335127">
          <w:delText>ulcerative colitis patients receiving</w:delText>
        </w:r>
        <w:r w:rsidR="00800C31" w:rsidDel="00335127">
          <w:delText xml:space="preserve"> fecal microbiota transplant</w:delText>
        </w:r>
      </w:del>
    </w:p>
    <w:p w14:paraId="5B49AA0E" w14:textId="77777777" w:rsidR="00B27C5E" w:rsidRDefault="00800C31">
      <w:pPr>
        <w:pStyle w:val="Author"/>
      </w:pPr>
      <w:r>
        <w:t xml:space="preserve">Byron J. Smith </w:t>
      </w:r>
      <w:r>
        <w:rPr>
          <w:vertAlign w:val="superscript"/>
        </w:rPr>
        <w:t>A,B</w:t>
      </w:r>
    </w:p>
    <w:p w14:paraId="340DB946" w14:textId="77777777" w:rsidR="00B27C5E" w:rsidRDefault="00800C31">
      <w:pPr>
        <w:pStyle w:val="Author"/>
      </w:pPr>
      <w:r>
        <w:t xml:space="preserve">Yvette Piceno </w:t>
      </w:r>
      <w:r>
        <w:rPr>
          <w:vertAlign w:val="superscript"/>
        </w:rPr>
        <w:t>C</w:t>
      </w:r>
    </w:p>
    <w:p w14:paraId="0D897246" w14:textId="77777777" w:rsidR="00B27C5E" w:rsidRDefault="00800C31">
      <w:pPr>
        <w:pStyle w:val="Author"/>
      </w:pPr>
      <w:r>
        <w:t xml:space="preserve">Martin Zydek </w:t>
      </w:r>
      <w:r>
        <w:rPr>
          <w:vertAlign w:val="superscript"/>
        </w:rPr>
        <w:t>D</w:t>
      </w:r>
    </w:p>
    <w:p w14:paraId="6CF1919D" w14:textId="77777777" w:rsidR="00B27C5E" w:rsidRDefault="00800C31">
      <w:pPr>
        <w:pStyle w:val="Author"/>
      </w:pPr>
      <w:r>
        <w:t xml:space="preserve">Bing Zhang </w:t>
      </w:r>
      <w:r>
        <w:rPr>
          <w:vertAlign w:val="superscript"/>
        </w:rPr>
        <w:t>D</w:t>
      </w:r>
    </w:p>
    <w:p w14:paraId="0A6C17FE" w14:textId="77777777" w:rsidR="00B27C5E" w:rsidRDefault="00800C31">
      <w:pPr>
        <w:pStyle w:val="Author"/>
      </w:pPr>
      <w:r>
        <w:t xml:space="preserve">Lara Aboud Syriani </w:t>
      </w:r>
      <w:r>
        <w:rPr>
          <w:vertAlign w:val="superscript"/>
        </w:rPr>
        <w:t>E</w:t>
      </w:r>
    </w:p>
    <w:p w14:paraId="6FE12ABC" w14:textId="77777777" w:rsidR="00B27C5E" w:rsidRDefault="00800C31">
      <w:pPr>
        <w:pStyle w:val="Author"/>
      </w:pPr>
      <w:r>
        <w:t xml:space="preserve">Jonathan P. Terdiman </w:t>
      </w:r>
      <w:r>
        <w:rPr>
          <w:vertAlign w:val="superscript"/>
        </w:rPr>
        <w:t>D</w:t>
      </w:r>
    </w:p>
    <w:p w14:paraId="2C3168BB" w14:textId="77777777" w:rsidR="00B27C5E" w:rsidRDefault="00800C31">
      <w:pPr>
        <w:pStyle w:val="Author"/>
      </w:pPr>
      <w:r>
        <w:t xml:space="preserve">Zain Kassam </w:t>
      </w:r>
      <w:r>
        <w:rPr>
          <w:vertAlign w:val="superscript"/>
        </w:rPr>
        <w:t>F</w:t>
      </w:r>
    </w:p>
    <w:p w14:paraId="7E8BA047" w14:textId="77777777" w:rsidR="00B27C5E" w:rsidRDefault="00800C31">
      <w:pPr>
        <w:pStyle w:val="Author"/>
      </w:pPr>
      <w:r>
        <w:t xml:space="preserve">Averil Ma </w:t>
      </w:r>
      <w:r>
        <w:rPr>
          <w:vertAlign w:val="superscript"/>
        </w:rPr>
        <w:t>G</w:t>
      </w:r>
    </w:p>
    <w:p w14:paraId="4D90B589" w14:textId="77777777" w:rsidR="00B27C5E" w:rsidRDefault="00800C31">
      <w:pPr>
        <w:pStyle w:val="Author"/>
      </w:pPr>
      <w:r>
        <w:t xml:space="preserve">Susan V. Lynch </w:t>
      </w:r>
      <w:r>
        <w:rPr>
          <w:vertAlign w:val="superscript"/>
        </w:rPr>
        <w:t>D,H</w:t>
      </w:r>
    </w:p>
    <w:p w14:paraId="4391186B" w14:textId="77777777" w:rsidR="00B27C5E" w:rsidRDefault="00800C31">
      <w:pPr>
        <w:pStyle w:val="Author"/>
      </w:pPr>
      <w:r>
        <w:t xml:space="preserve">Katherine S. Pollard </w:t>
      </w:r>
      <w:r>
        <w:rPr>
          <w:vertAlign w:val="superscript"/>
        </w:rPr>
        <w:t>A,B,I,*</w:t>
      </w:r>
    </w:p>
    <w:p w14:paraId="30629DEF" w14:textId="77777777" w:rsidR="00B27C5E" w:rsidRDefault="00800C31">
      <w:pPr>
        <w:pStyle w:val="Author"/>
      </w:pPr>
      <w:r>
        <w:t xml:space="preserve">Najwa El-Nachef </w:t>
      </w:r>
      <w:r>
        <w:rPr>
          <w:vertAlign w:val="superscript"/>
        </w:rPr>
        <w:t>D,*</w:t>
      </w:r>
    </w:p>
    <w:p w14:paraId="5251A43A" w14:textId="69664DE0" w:rsidR="00B27C5E" w:rsidRDefault="00800C31">
      <w:pPr>
        <w:pStyle w:val="FirstParagraph"/>
      </w:pPr>
      <w:r>
        <w:rPr>
          <w:vertAlign w:val="superscript"/>
        </w:rPr>
        <w:t>A</w:t>
      </w:r>
      <w:r>
        <w:t xml:space="preserve"> The Gladstone Institute of </w:t>
      </w:r>
      <w:del w:id="4" w:author="Byron J. Smith" w:date="2022-01-14T13:00:00Z">
        <w:r w:rsidR="00820F0F" w:rsidRPr="0008258B">
          <w:rPr>
            <w:sz w:val="20"/>
            <w:szCs w:val="20"/>
          </w:rPr>
          <w:delText>Datascience</w:delText>
        </w:r>
      </w:del>
      <w:ins w:id="5" w:author="Byron J. Smith" w:date="2022-01-14T13:00:00Z">
        <w:r>
          <w:t>Data Science</w:t>
        </w:r>
      </w:ins>
      <w:r>
        <w:t xml:space="preserv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14:paraId="21162D13" w14:textId="77777777" w:rsidR="00B27C5E" w:rsidRDefault="00800C31">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14:paraId="6ACBE9DF" w14:textId="77777777" w:rsidR="00BE1661" w:rsidRDefault="00BE1661">
      <w:pPr>
        <w:spacing w:before="0" w:after="200"/>
        <w:rPr>
          <w:rFonts w:eastAsiaTheme="majorEastAsia"/>
          <w:b/>
          <w:bCs/>
          <w:color w:val="000000" w:themeColor="text1"/>
          <w:sz w:val="28"/>
          <w:szCs w:val="28"/>
        </w:rPr>
      </w:pPr>
      <w:bookmarkStart w:id="6" w:name="abstract"/>
      <w:r>
        <w:lastRenderedPageBreak/>
        <w:br w:type="page"/>
      </w:r>
    </w:p>
    <w:p w14:paraId="2BD80427" w14:textId="77777777" w:rsidR="00B27C5E" w:rsidRDefault="00800C31">
      <w:pPr>
        <w:pStyle w:val="Heading2"/>
      </w:pPr>
      <w:r>
        <w:lastRenderedPageBreak/>
        <w:t>Abstract</w:t>
      </w:r>
    </w:p>
    <w:p w14:paraId="192414A0" w14:textId="77777777" w:rsidR="00B27C5E" w:rsidRDefault="00800C31">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14:paraId="18380A68" w14:textId="77777777" w:rsidR="00BE1661" w:rsidRDefault="00BE1661">
      <w:pPr>
        <w:spacing w:before="0" w:after="200"/>
        <w:rPr>
          <w:rFonts w:eastAsiaTheme="majorEastAsia"/>
          <w:b/>
          <w:bCs/>
          <w:color w:val="000000" w:themeColor="text1"/>
          <w:sz w:val="28"/>
          <w:szCs w:val="28"/>
        </w:rPr>
      </w:pPr>
      <w:bookmarkStart w:id="7" w:name="introduction"/>
      <w:bookmarkEnd w:id="6"/>
      <w:r>
        <w:br w:type="page"/>
      </w:r>
    </w:p>
    <w:p w14:paraId="38F3E7D0" w14:textId="77777777" w:rsidR="00B27C5E" w:rsidRDefault="00800C31">
      <w:pPr>
        <w:pStyle w:val="Heading2"/>
      </w:pPr>
      <w:r>
        <w:lastRenderedPageBreak/>
        <w:t>Introduction</w:t>
      </w:r>
    </w:p>
    <w:p w14:paraId="0010DA9A" w14:textId="183AC80A" w:rsidR="00B27C5E" w:rsidRDefault="00800C31">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w:t>
      </w:r>
      <w:del w:id="8" w:author="Byron J. Smith" w:date="2022-01-14T13:00:00Z">
        <w:r w:rsidR="00B42633">
          <w:delText xml:space="preserve"> after FMT</w:delText>
        </w:r>
      </w:del>
      <w:r>
        <w:t xml:space="preserve">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14:paraId="219EF6BA" w14:textId="468EE9AC" w:rsidR="00B27C5E" w:rsidRDefault="00800C31">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14:paraId="6A6BFA90" w14:textId="113A222C" w:rsidR="00B27C5E" w:rsidRDefault="00800C31">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proofErr w:type="spellStart"/>
      <w:r>
        <w:rPr>
          <w:i/>
          <w:iCs/>
        </w:rPr>
        <w:t>Clostridioides</w:t>
      </w:r>
      <w:proofErr w:type="spellEnd"/>
      <w:r>
        <w:rPr>
          <w:i/>
          <w:iCs/>
        </w:rPr>
        <w:t xml:space="preserve">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14:paraId="4B78483E" w14:textId="5FC85AE2" w:rsidR="00B27C5E" w:rsidRDefault="00800C31">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w:t>
      </w:r>
      <w:ins w:id="9" w:author="Byron J. Smith" w:date="2022-01-14T13:00:00Z">
        <w:r>
          <w:t xml:space="preserve"> While statistical approaches like </w:t>
        </w:r>
        <w:proofErr w:type="spellStart"/>
        <w:r>
          <w:t>SourceTracker</w:t>
        </w:r>
        <w:proofErr w:type="spellEnd"/>
        <w:r>
          <w:t>, which models samples as blends of taxa from multiple sources, have been effectively applied to both 16S rRNA gene [</w:t>
        </w:r>
      </w:ins>
      <w:hyperlink w:anchor="ref-Knights2011">
        <w:r>
          <w:rPr>
            <w:rStyle w:val="Hyperlink"/>
          </w:rPr>
          <w:t>24</w:t>
        </w:r>
      </w:hyperlink>
      <w:ins w:id="10" w:author="Byron J. Smith" w:date="2022-01-14T13:00:00Z">
        <w:r>
          <w:t>] and metagenomic surveys [</w:t>
        </w:r>
      </w:ins>
      <w:hyperlink w:anchor="ref-McGhee2020">
        <w:r>
          <w:rPr>
            <w:rStyle w:val="Hyperlink"/>
          </w:rPr>
          <w:t>25</w:t>
        </w:r>
      </w:hyperlink>
      <w:del w:id="11" w:author="Byron J. Smith" w:date="2022-01-14T13:00:00Z">
        <w:r w:rsidR="00820F0F">
          <w:rPr>
            <w:vertAlign w:val="superscript"/>
          </w:rPr>
          <w:delText>,</w:delText>
        </w:r>
        <w:r w:rsidR="00820F0F">
          <w:delText>. 16S rRNA gene surveys and most tools that operate on shotgun metagenomic libraries</w:delText>
        </w:r>
      </w:del>
      <w:ins w:id="12" w:author="Byron J. Smith" w:date="2022-01-14T13:00:00Z">
        <w:r>
          <w:t>], most tools for taxonomic analysis of microbial communities</w:t>
        </w:r>
      </w:ins>
      <w:r>
        <w:t xml:space="preserve"> cannot differentiate between donor and patient populations of the same species, due to limited taxonomic resolution</w:t>
      </w:r>
      <w:ins w:id="13" w:author="Byron J. Smith" w:date="2022-01-14T13:00:00Z">
        <w:r>
          <w:t xml:space="preserve"> </w:t>
        </w:r>
      </w:ins>
      <w:r>
        <w:t>[</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14:paraId="60785BDF" w14:textId="28026934" w:rsidR="00B27C5E" w:rsidRDefault="00800C31">
      <w:pPr>
        <w:pStyle w:val="BodyText"/>
      </w:pPr>
      <w:r>
        <w:t>Furthermore, recent work has attempted to identify a link between the metabolic function of the gut microbiota and UC [</w:t>
      </w:r>
      <w:hyperlink w:anchor="ref-Paramsothy2019">
        <w:r>
          <w:rPr>
            <w:rStyle w:val="Hyperlink"/>
          </w:rPr>
          <w:t>27</w:t>
        </w:r>
      </w:hyperlink>
      <w:r>
        <w:t xml:space="preserve">]. Numerous results indicate involvement of bile acids (BAs) in IBD </w:t>
      </w:r>
      <w:r>
        <w:lastRenderedPageBreak/>
        <w:t>and recovery, in particular their transformation to secondary BAs by microbes [</w:t>
      </w:r>
      <w:hyperlink w:anchor="ref-Labbe2014">
        <w:r>
          <w:rPr>
            <w:rStyle w:val="Hyperlink"/>
          </w:rPr>
          <w:t>28</w:t>
        </w:r>
      </w:hyperlink>
      <w:r>
        <w:t>–</w:t>
      </w:r>
      <w:hyperlink w:anchor="ref-Yang2021">
        <w:r>
          <w:rPr>
            <w:rStyle w:val="Hyperlink"/>
          </w:rPr>
          <w:t>36</w:t>
        </w:r>
      </w:hyperlink>
      <w:r>
        <w:t>]. Paired 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14:paraId="046962B1" w14:textId="77777777" w:rsidR="00B27C5E" w:rsidRDefault="00800C31">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14:paraId="59FBCA42" w14:textId="77777777" w:rsidR="00B27C5E" w:rsidRDefault="00800C31">
      <w:pPr>
        <w:pStyle w:val="Heading2"/>
      </w:pPr>
      <w:bookmarkStart w:id="14" w:name="results"/>
      <w:bookmarkEnd w:id="7"/>
      <w:r>
        <w:t>Results</w:t>
      </w:r>
    </w:p>
    <w:p w14:paraId="2B8B3B64" w14:textId="7F8AA72F" w:rsidR="00B27C5E" w:rsidRDefault="00800C31">
      <w:pPr>
        <w:pStyle w:val="Heading3"/>
      </w:pPr>
      <w:bookmarkStart w:id="15" w:name="study-design-and-patient-demographics"/>
      <w:bookmarkStart w:id="16" w:name="Xca59363a8266ddda25ac5708ba027dd4975f5fd"/>
      <w:r>
        <w:t>Study design and patient demographics</w:t>
      </w:r>
    </w:p>
    <w:p w14:paraId="17723702" w14:textId="77777777" w:rsidR="00B27C5E" w:rsidRDefault="00800C31">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14:paraId="13B50CBD" w14:textId="77777777" w:rsidR="00B27C5E" w:rsidRDefault="00800C31">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14:paraId="23B66D4D" w14:textId="77777777" w:rsidR="00B27C5E" w:rsidRDefault="00800C31" w:rsidP="007C7DC2">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14:paraId="288BF71E" w14:textId="43B62FD6" w:rsidR="00B27C5E" w:rsidRDefault="00800C31">
      <w:pPr>
        <w:pStyle w:val="Heading3"/>
      </w:pPr>
      <w:bookmarkStart w:id="17" w:name="X0f73846c07ba995ebcdf89ffadc80100013b18e"/>
      <w:bookmarkEnd w:id="15"/>
      <w:bookmarkEnd w:id="16"/>
      <w:r>
        <w:t>Antibiotic pretreatment may increase FMT efficacy</w:t>
      </w:r>
    </w:p>
    <w:p w14:paraId="1C941311" w14:textId="5A34B6A6" w:rsidR="00B27C5E" w:rsidRDefault="00800C31">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w:t>
      </w:r>
      <w:r>
        <w:lastRenderedPageBreak/>
        <w:t>(18%) did in the ABX- arms (odds ratio: 2.08, 95% confidence interval: 0.00 - 4.16, p=0.065 by two-sided Fisher exact test). While short of a traditional significance threshold, our results nonetheless suggest increased remission in patients receiving antibiotic pretreatment.</w:t>
      </w:r>
    </w:p>
    <w:p w14:paraId="77AC2C7E" w14:textId="77777777" w:rsidR="00B27C5E" w:rsidRDefault="00800C31">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14:paraId="2333DC41" w14:textId="4046001B" w:rsidR="00B27C5E" w:rsidRDefault="00800C31">
      <w:pPr>
        <w:pStyle w:val="BodyText"/>
      </w:pPr>
      <w:r>
        <w:t>Overall, Mayo scores decreased from initial FMT (</w:t>
      </w:r>
      <w:del w:id="18" w:author="Byron J. Smith" w:date="2022-01-14T13:00:00Z">
        <w:r w:rsidR="00820F0F">
          <w:delText xml:space="preserve">D0 </w:delText>
        </w:r>
      </w:del>
      <w:r>
        <w:t>time point</w:t>
      </w:r>
      <w:ins w:id="19" w:author="Byron J. Smith" w:date="2022-01-14T13:00:00Z">
        <w:r>
          <w:t xml:space="preserve"> D0</w:t>
        </w:r>
      </w:ins>
      <w:r>
        <w:t>)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14:paraId="17957478" w14:textId="77777777" w:rsidR="00B27C5E" w:rsidRDefault="00800C31">
      <w:pPr>
        <w:pStyle w:val="Heading3"/>
      </w:pPr>
      <w:bookmarkStart w:id="20" w:name="Xf1cf3edf6f86a16bb26fdc54f0f71518af20cb2"/>
      <w:bookmarkEnd w:id="17"/>
      <w:r>
        <w:t>Metagenomics and metabolomics generate complementary representations of patients’ microbiomes before, during, and after treatment</w:t>
      </w:r>
    </w:p>
    <w:p w14:paraId="5BA1E4AD" w14:textId="1217F0B6" w:rsidR="00B27C5E" w:rsidRDefault="00800C31">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14:paraId="6CCEACD1" w14:textId="3B7A4086" w:rsidR="00B27C5E" w:rsidRDefault="00800C31">
      <w:pPr>
        <w:pStyle w:val="BodyText"/>
      </w:pPr>
      <w:r>
        <w:t xml:space="preserve">Sequencing surveys of the 16S rRNA gene revealed 857 unique amplicon sequence variants (ASVs). In addition, shotgun metagenomic libraries </w:t>
      </w:r>
      <w:proofErr w:type="spellStart"/>
      <w:r>
        <w:t>metagenotyped</w:t>
      </w:r>
      <w:proofErr w:type="spellEnd"/>
      <w:r>
        <w:t xml:space="preserve">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14:paraId="4FC8C450" w14:textId="77777777" w:rsidR="00B27C5E" w:rsidRDefault="00800C31">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14:paraId="64200A9A" w14:textId="77777777" w:rsidR="00B27C5E" w:rsidRDefault="00800C31">
      <w:pPr>
        <w:pStyle w:val="Heading3"/>
      </w:pPr>
      <w:bookmarkStart w:id="21" w:name="X77a78e3c472556329e53410b4a0e74299a2b693"/>
      <w:bookmarkEnd w:id="20"/>
      <w:r>
        <w:lastRenderedPageBreak/>
        <w:t>Microbiome features cluster by both patient and donor after FMT</w:t>
      </w:r>
    </w:p>
    <w:p w14:paraId="3C43921C" w14:textId="77777777" w:rsidR="00B27C5E" w:rsidRDefault="00800C31">
      <w:pPr>
        <w:pStyle w:val="FirstParagraph"/>
      </w:pPr>
      <w:r>
        <w:t>To determine the extent to which FMT modified the patients’ microbiomes, we examined the clustering of genomic and metabolic profiles by patient and by donor during and after FMT treatment (see Fig. 2).</w:t>
      </w:r>
    </w:p>
    <w:p w14:paraId="0748FFB0" w14:textId="77777777" w:rsidR="00B27C5E" w:rsidRDefault="00800C31">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14:paraId="1685A94E" w14:textId="77777777" w:rsidR="00B27C5E" w:rsidRDefault="00800C31">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w:t>
      </w:r>
      <w:ins w:id="22" w:author="Byron J. Smith" w:date="2022-01-14T13:00:00Z">
        <w:r>
          <w:t xml:space="preserve"> Other sources of variation in microbiome profiles may reduce the power of this analysis to detect clustering by donor. For example, BA metabolism is known to vary by subject sex [</w:t>
        </w:r>
      </w:ins>
      <w:hyperlink w:anchor="ref-Phelps2019">
        <w:r>
          <w:rPr>
            <w:rStyle w:val="Hyperlink"/>
          </w:rPr>
          <w:t>39</w:t>
        </w:r>
      </w:hyperlink>
      <w:ins w:id="23" w:author="Byron J. Smith" w:date="2022-01-14T13:00:00Z">
        <w:r>
          <w:t>] (although we did not detect this in our study; see Supplementary Fig. </w:t>
        </w:r>
        <w:r w:rsidR="00BE1661">
          <w:t>S2</w:t>
        </w:r>
        <w:r>
          <w:t>).</w:t>
        </w:r>
      </w:ins>
    </w:p>
    <w:p w14:paraId="20BCC8D0" w14:textId="77777777" w:rsidR="00B27C5E" w:rsidRDefault="00800C31">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14:paraId="0570A53D" w14:textId="0A660F30" w:rsidR="00B27C5E" w:rsidRDefault="00800C31">
      <w:pPr>
        <w:pStyle w:val="Heading3"/>
      </w:pPr>
      <w:bookmarkStart w:id="24" w:name="X3a4a656af43a09d1be816f2f4e5ee0e3745e7cd"/>
      <w:bookmarkEnd w:id="21"/>
      <w:r>
        <w:t>Taxonomic analysis reveals rapid and extensive transfer of donor species and strains to patients</w:t>
      </w:r>
    </w:p>
    <w:p w14:paraId="4D7FC830" w14:textId="77777777" w:rsidR="00B27C5E" w:rsidRDefault="00800C31">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14:paraId="3A2FA7AA" w14:textId="5C0A1651" w:rsidR="00B27C5E" w:rsidRDefault="00800C31">
      <w:pPr>
        <w:pStyle w:val="BodyText"/>
      </w:pPr>
      <w:r>
        <w:t>By contrast, only a median of 24% of strains were shared at baseline. Using strains therefore creates more opportunities to infer transfer and engraftment and greatly improves the taxonomic resolution of our analyses (see Fig. 3</w:t>
      </w:r>
      <w:ins w:id="25" w:author="Byron J. Smith" w:date="2022-01-14T13:00:00Z">
        <w:r>
          <w:t>, Supplementary Fig. </w:t>
        </w:r>
        <w:r w:rsidR="00BE1661">
          <w:t>S3</w:t>
        </w:r>
        <w:r>
          <w:t>, and Supplementary Fig. </w:t>
        </w:r>
        <w:r w:rsidR="00BE1661">
          <w:t>S4</w:t>
        </w:r>
      </w:ins>
      <w:r>
        <w:t xml:space="preserve">).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w:t>
      </w:r>
      <w:r>
        <w:lastRenderedPageBreak/>
        <w:t>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14:paraId="513FF082" w14:textId="77777777" w:rsidR="00B27C5E" w:rsidRDefault="00800C31">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14:paraId="1CFA9D92" w14:textId="0B8C1019" w:rsidR="00B27C5E" w:rsidRDefault="00800C31">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w:t>
      </w:r>
      <w:proofErr w:type="spellStart"/>
      <w:r>
        <w:t>Actinobacteriota</w:t>
      </w:r>
      <w:proofErr w:type="spellEnd"/>
      <w:r>
        <w:t xml:space="preserve">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14:paraId="557BA48F" w14:textId="05419ABE" w:rsidR="00B27C5E" w:rsidRDefault="00800C31">
      <w:pPr>
        <w:pStyle w:val="BodyText"/>
        <w:rPr>
          <w:ins w:id="26" w:author="Byron J. Smith" w:date="2022-01-14T13:00:00Z"/>
        </w:rPr>
      </w:pPr>
      <w:ins w:id="27" w:author="Byron J. Smith" w:date="2022-01-14T13:00:00Z">
        <w:r>
          <w:t>Past studies have applied strain tracking data to explore the rules of bacterial engraftment after FMT [</w:t>
        </w:r>
      </w:ins>
      <w:hyperlink w:anchor="ref-Smillie2018">
        <w:r>
          <w:rPr>
            <w:rStyle w:val="Hyperlink"/>
          </w:rPr>
          <w:t>22</w:t>
        </w:r>
      </w:hyperlink>
      <w:ins w:id="28" w:author="Byron J. Smith" w:date="2022-01-14T13:00:00Z">
        <w:r>
          <w:t>] and examples of coexisting donor and patient strains have been noted [</w:t>
        </w:r>
      </w:ins>
      <w:hyperlink w:anchor="ref-Li2016c">
        <w:r>
          <w:rPr>
            <w:rStyle w:val="Hyperlink"/>
          </w:rPr>
          <w:t>44</w:t>
        </w:r>
      </w:hyperlink>
      <w:ins w:id="29" w:author="Byron J. Smith" w:date="2022-01-14T13:00:00Z">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ins>
    </w:p>
    <w:p w14:paraId="0364D679" w14:textId="77777777" w:rsidR="00B27C5E" w:rsidRDefault="00800C31">
      <w:pPr>
        <w:pStyle w:val="Heading3"/>
      </w:pPr>
      <w:bookmarkStart w:id="30" w:name="Xd09d4dd2eaa6401e23371ede10fcfa7627c0f0f"/>
      <w:bookmarkEnd w:id="24"/>
      <w:r>
        <w:t>Antibiotics modulate effects of FMT on the microbiome</w:t>
      </w:r>
    </w:p>
    <w:p w14:paraId="4E848F3C" w14:textId="77777777" w:rsidR="00B27C5E" w:rsidRDefault="00800C31">
      <w:pPr>
        <w:pStyle w:val="FirstParagraph"/>
      </w:pPr>
      <w:r>
        <w:t>We next examined whether maintenance method, donor, and antibiotic pretreatment affected the outcomes of FMT.</w:t>
      </w:r>
    </w:p>
    <w:p w14:paraId="4E77E23D" w14:textId="77777777" w:rsidR="00B27C5E" w:rsidRDefault="00800C31">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w:t>
      </w:r>
      <w:r>
        <w:lastRenderedPageBreak/>
        <w:t>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14:paraId="682F1826" w14:textId="52E8B96B" w:rsidR="00B27C5E" w:rsidRDefault="00800C31">
      <w:pPr>
        <w:pStyle w:val="BodyText"/>
      </w:pPr>
      <w:r>
        <w:t xml:space="preserve">Overall, a slightly larger fraction of donor-specific bacterial strains </w:t>
      </w:r>
      <w:del w:id="31" w:author="Byron J. Smith" w:date="2022-01-14T13:00:00Z">
        <w:r w:rsidR="00820F0F">
          <w:delText>were</w:delText>
        </w:r>
      </w:del>
      <w:ins w:id="32" w:author="Byron J. Smith" w:date="2022-01-14T13:00:00Z">
        <w:r>
          <w:t>was</w:t>
        </w:r>
      </w:ins>
      <w:r>
        <w:t xml:space="preserve">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14:paraId="71BE4969" w14:textId="77777777" w:rsidR="00B27C5E" w:rsidRDefault="00800C31">
      <w:pPr>
        <w:pStyle w:val="Heading3"/>
      </w:pPr>
      <w:bookmarkStart w:id="33" w:name="X9c5e029272321f2d63ef88ceae72f7068b362bf"/>
      <w:bookmarkEnd w:id="30"/>
      <w:r>
        <w:t>Changes in taxonomic profiles after FMT correlate with changes in functional gene and BA profiles.</w:t>
      </w:r>
    </w:p>
    <w:p w14:paraId="2C1338A8" w14:textId="77777777" w:rsidR="00B27C5E" w:rsidRDefault="00800C31">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14:paraId="78715414" w14:textId="47CC90B4" w:rsidR="00B27C5E" w:rsidRDefault="00800C31">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14:paraId="2EB3754F" w14:textId="77777777" w:rsidR="00B27C5E" w:rsidRDefault="00800C31">
      <w:pPr>
        <w:pStyle w:val="BodyText"/>
      </w:pPr>
      <w:r>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14:paraId="35A81CDC" w14:textId="4A883CD8" w:rsidR="00B27C5E" w:rsidRDefault="00800C31">
      <w:pPr>
        <w:pStyle w:val="BodyText"/>
      </w:pPr>
      <w:r>
        <w:t xml:space="preserve">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w:t>
      </w:r>
      <w:r>
        <w:lastRenderedPageBreak/>
        <w:t>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14:paraId="0D67F081" w14:textId="77777777" w:rsidR="00B27C5E" w:rsidRDefault="00800C31">
      <w:pPr>
        <w:pStyle w:val="Heading2"/>
      </w:pPr>
      <w:bookmarkStart w:id="34" w:name="discussion"/>
      <w:bookmarkEnd w:id="14"/>
      <w:bookmarkEnd w:id="33"/>
      <w:r>
        <w:t>Discussion</w:t>
      </w:r>
    </w:p>
    <w:p w14:paraId="67822A66" w14:textId="77777777" w:rsidR="00B27C5E" w:rsidRDefault="00800C31">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14:paraId="07A18B56" w14:textId="72F90C91" w:rsidR="00B27C5E" w:rsidRDefault="00800C31">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14:paraId="5B6B1485" w14:textId="576404F8" w:rsidR="00B27C5E" w:rsidRDefault="00800C31">
      <w:pPr>
        <w:pStyle w:val="BodyText"/>
      </w:pPr>
      <w:r>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14:paraId="35FF0796" w14:textId="77777777" w:rsidR="00B27C5E" w:rsidRDefault="00800C31">
      <w:pPr>
        <w:pStyle w:val="BodyText"/>
      </w:pPr>
      <w:r>
        <w:t xml:space="preserve">This pilot study was limited by the small number of participants completing the full protocol, as well as the large number of primary and exploratory analyses. </w:t>
      </w:r>
      <w:ins w:id="35" w:author="Byron J. Smith" w:date="2022-01-14T13:00:00Z">
        <w:r>
          <w:t>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ins>
      <w:hyperlink w:anchor="ref-Mocanu2021">
        <w:r>
          <w:rPr>
            <w:rStyle w:val="Hyperlink"/>
          </w:rPr>
          <w:t>6</w:t>
        </w:r>
      </w:hyperlink>
      <w:ins w:id="36" w:author="Byron J. Smith" w:date="2022-01-14T13:00:00Z">
        <w:r>
          <w:t xml:space="preserve">]. Since </w:t>
        </w:r>
        <w:r>
          <w:lastRenderedPageBreak/>
          <w:t xml:space="preserve">donors were assigned based on material availability, some treatment effects were difficult to disentangle from possible donor effects. In addition, </w:t>
        </w:r>
      </w:ins>
      <w:r>
        <w:t xml:space="preserve">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w:t>
      </w:r>
      <w:ins w:id="37" w:author="Byron J. Smith" w:date="2022-01-14T13:00:00Z">
        <w:r>
          <w:t>Likewise, while our microbiome analyses focused on stool samples, the mucosa-adherent microbiota may be more directly linked to host immunological state [</w:t>
        </w:r>
      </w:ins>
      <w:hyperlink w:anchor="ref-Pittayanon2020">
        <w:r>
          <w:rPr>
            <w:rStyle w:val="Hyperlink"/>
          </w:rPr>
          <w:t>49</w:t>
        </w:r>
      </w:hyperlink>
      <w:ins w:id="38" w:author="Byron J. Smith" w:date="2022-01-14T13:00:00Z">
        <w:r>
          <w:t xml:space="preserve">]. Additional work is needed to analyze patterns of engraftment in the mucosa and across localized sites in the gut. </w:t>
        </w:r>
      </w:ins>
      <w:r>
        <w:t>Despite these shortcomings, the application of computational methods designed to maximize the value of our comprehensive, longitudinal dataset enabled the detection of differences between study arms in taxonomic and functional turnover, among other novel insights.</w:t>
      </w:r>
    </w:p>
    <w:p w14:paraId="13D2D418" w14:textId="10359589" w:rsidR="00B27C5E" w:rsidRDefault="00800C31">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xml:space="preserve">]). None of these alternative approaches is optimal for the tracking of discrete strains in a study where donor and recipient communities are intentionally mixed through FMT. </w:t>
      </w:r>
      <w:ins w:id="39" w:author="Byron J. Smith" w:date="2022-01-14T13:00:00Z">
        <w:r>
          <w:t xml:space="preserve">While we focused on the identification of individual strains transmitting from donors to recipients, alternative methods exist, such as </w:t>
        </w:r>
        <w:proofErr w:type="spellStart"/>
        <w:r>
          <w:t>SourceTracker</w:t>
        </w:r>
        <w:proofErr w:type="spellEnd"/>
        <w:r>
          <w:t xml:space="preserve"> [</w:t>
        </w:r>
      </w:ins>
      <w:hyperlink w:anchor="ref-Knights2011">
        <w:r>
          <w:rPr>
            <w:rStyle w:val="Hyperlink"/>
          </w:rPr>
          <w:t>24</w:t>
        </w:r>
      </w:hyperlink>
      <w:ins w:id="40" w:author="Byron J. Smith" w:date="2022-01-14T13:00:00Z">
        <w:r>
          <w:t>,</w:t>
        </w:r>
      </w:ins>
      <w:hyperlink w:anchor="ref-McGhee2020">
        <w:r>
          <w:rPr>
            <w:rStyle w:val="Hyperlink"/>
          </w:rPr>
          <w:t>25</w:t>
        </w:r>
      </w:hyperlink>
      <w:ins w:id="41" w:author="Byron J. Smith" w:date="2022-01-14T13:00:00Z">
        <w:r>
          <w:t xml:space="preserve">], which models samples as blends of taxa from multiple sources. We expect that the increased taxonomic resolution offered by SNP deconvolution can contribute greatly to the sensitivity of these methods as well. </w:t>
        </w:r>
      </w:ins>
      <w:r>
        <w:t>Continued development of haplotype deconvolution methods will empower further studies of strain-specific functions and ecological dynamics in FMT.</w:t>
      </w:r>
    </w:p>
    <w:p w14:paraId="1A1F64F4" w14:textId="72B67232" w:rsidR="00B27C5E" w:rsidRDefault="00800C31">
      <w:pPr>
        <w:pStyle w:val="BodyText"/>
      </w:pPr>
      <w:r>
        <w:t>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14:paraId="41709C03" w14:textId="77777777" w:rsidR="00B27C5E" w:rsidRDefault="00800C31">
      <w:pPr>
        <w:pStyle w:val="Heading2"/>
      </w:pPr>
      <w:bookmarkStart w:id="42" w:name="conclusions"/>
      <w:bookmarkEnd w:id="34"/>
      <w:r>
        <w:t>Conclusions</w:t>
      </w:r>
    </w:p>
    <w:p w14:paraId="181E01D9" w14:textId="77777777" w:rsidR="00B27C5E" w:rsidRDefault="00800C31">
      <w:pPr>
        <w:pStyle w:val="FirstParagraph"/>
      </w:pPr>
      <w:r>
        <w:t xml:space="preserve">Here we have shown evidence for a potential increase in the remission of UC and the transmission of donor microbes during FMT in patients receiving antibiotic pretreatment. By contrast, we do not find a difference in efficacy or transmission due to the maintenance dosing </w:t>
      </w:r>
      <w:r>
        <w:lastRenderedPageBreak/>
        <w:t>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14:paraId="5239A4BE" w14:textId="77777777" w:rsidR="00B27C5E" w:rsidRDefault="00800C31">
      <w:pPr>
        <w:pStyle w:val="Heading2"/>
      </w:pPr>
      <w:bookmarkStart w:id="43" w:name="methods"/>
      <w:bookmarkEnd w:id="42"/>
      <w:r>
        <w:t>Methods</w:t>
      </w:r>
    </w:p>
    <w:p w14:paraId="0871EEBC" w14:textId="77777777" w:rsidR="00B27C5E" w:rsidRDefault="00800C31">
      <w:pPr>
        <w:pStyle w:val="Heading3"/>
      </w:pPr>
      <w:bookmarkStart w:id="44" w:name="X7dba8dd1311a6d849f79a9aaf1fd032c8a5bc2d"/>
      <w:r>
        <w:t>Patient recruitment, ethics approval, and concurrent therapies</w:t>
      </w:r>
    </w:p>
    <w:p w14:paraId="15E05061" w14:textId="77777777" w:rsidR="00B27C5E" w:rsidRDefault="00800C31">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14:paraId="597867E9" w14:textId="30C8DA94" w:rsidR="00B27C5E" w:rsidRDefault="00800C31">
      <w:pPr>
        <w:pStyle w:val="BodyText"/>
      </w:pPr>
      <w:r>
        <w:t xml:space="preserve">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w:t>
      </w:r>
      <w:del w:id="45" w:author="Byron J. Smith" w:date="2022-01-14T13:00:00Z">
        <w:r w:rsidR="00097A39">
          <w:delText>30/</w:delText>
        </w:r>
        <w:r w:rsidR="00820F0F">
          <w:delText>1</w:delText>
        </w:r>
        <w:r w:rsidR="00097A39">
          <w:delText>2/</w:delText>
        </w:r>
      </w:del>
      <w:r>
        <w:t>2016</w:t>
      </w:r>
      <w:ins w:id="46" w:author="Byron J. Smith" w:date="2022-01-14T13:00:00Z">
        <w:r>
          <w:t>-12-30</w:t>
        </w:r>
      </w:ins>
      <w:r>
        <w:t>). All methods were performed in accordance with the relevant guidelines and regulations.</w:t>
      </w:r>
    </w:p>
    <w:p w14:paraId="7B374B34" w14:textId="77777777" w:rsidR="00B27C5E" w:rsidRDefault="00800C31">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14:paraId="134D09DF" w14:textId="77777777" w:rsidR="00B27C5E" w:rsidRDefault="00800C31">
      <w:pPr>
        <w:pStyle w:val="Heading3"/>
      </w:pPr>
      <w:bookmarkStart w:id="47" w:name="study-design-and-clinical-details"/>
      <w:bookmarkEnd w:id="44"/>
      <w:r>
        <w:t>Study design and clinical details</w:t>
      </w:r>
    </w:p>
    <w:p w14:paraId="0D806CC8" w14:textId="5C47E8AA" w:rsidR="00B27C5E" w:rsidRDefault="00800C31">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14:paraId="12D9F40C" w14:textId="4DB5AF61" w:rsidR="00B27C5E" w:rsidRDefault="00800C31">
      <w:pPr>
        <w:pStyle w:val="BodyText"/>
      </w:pPr>
      <w:r>
        <w:lastRenderedPageBreak/>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14:paraId="4E743D76" w14:textId="77777777" w:rsidR="00B27C5E" w:rsidRDefault="00800C31">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14:paraId="5C66AE2F" w14:textId="77777777" w:rsidR="00B27C5E" w:rsidRDefault="00800C31">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14:paraId="6A352480" w14:textId="77777777" w:rsidR="00B27C5E" w:rsidRDefault="00800C31">
      <w:pPr>
        <w:pStyle w:val="Heading3"/>
      </w:pPr>
      <w:bookmarkStart w:id="48" w:name="data-processing-and-reproducibility"/>
      <w:bookmarkEnd w:id="47"/>
      <w:r>
        <w:t>Data processing and reproducibility</w:t>
      </w:r>
    </w:p>
    <w:p w14:paraId="13C64421" w14:textId="77777777" w:rsidR="00B27C5E" w:rsidRDefault="00800C31">
      <w:pPr>
        <w:pStyle w:val="Heading4"/>
      </w:pPr>
      <w:bookmarkStart w:id="49" w:name="environment-and-pipeline"/>
      <w:r>
        <w:t>Environment and pipeline</w:t>
      </w:r>
    </w:p>
    <w:p w14:paraId="3830629B" w14:textId="0E16831F" w:rsidR="00B27C5E" w:rsidRDefault="00800C31">
      <w:pPr>
        <w:pStyle w:val="FirstParagraph"/>
      </w:pPr>
      <w:r>
        <w:t xml:space="preserve">Sequence and metabolite data were analyzed using a reproducible pipeline implemented with the </w:t>
      </w:r>
      <w:proofErr w:type="spellStart"/>
      <w:r>
        <w:t>Snakemake</w:t>
      </w:r>
      <w:proofErr w:type="spellEnd"/>
      <w:r>
        <w:t xml:space="preserve"> workflow manager [</w:t>
      </w:r>
      <w:hyperlink w:anchor="ref-Koster2012">
        <w:r>
          <w:rPr>
            <w:rStyle w:val="Hyperlink"/>
          </w:rPr>
          <w:t>60</w:t>
        </w:r>
      </w:hyperlink>
      <w:r>
        <w:t>]. Our computational environment is available as a Docker container &lt;</w:t>
      </w:r>
      <w:hyperlink r:id="rId9">
        <w:r>
          <w:rPr>
            <w:rStyle w:val="Hyperlink"/>
          </w:rPr>
          <w:t>https://hub.docker.com/repository/docker/bsmith89/compbio</w:t>
        </w:r>
      </w:hyperlink>
      <w:r>
        <w:t>&gt; [</w:t>
      </w:r>
      <w:hyperlink w:anchor="ref-Merkel2014">
        <w:r>
          <w:rPr>
            <w:rStyle w:val="Hyperlink"/>
          </w:rPr>
          <w:t>61</w:t>
        </w:r>
      </w:hyperlink>
      <w:r>
        <w:t xml:space="preserve">] and uses </w:t>
      </w:r>
      <w:proofErr w:type="spellStart"/>
      <w:r>
        <w:t>Conda</w:t>
      </w:r>
      <w:proofErr w:type="spellEnd"/>
      <w:r>
        <w:t xml:space="preserve"> [</w:t>
      </w:r>
      <w:hyperlink w:anchor="ref-anaconda">
        <w:r>
          <w:rPr>
            <w:rStyle w:val="Hyperlink"/>
          </w:rPr>
          <w:t>62</w:t>
        </w:r>
      </w:hyperlink>
      <w:r>
        <w:t xml:space="preserve">] for most software installations. Final analyses were performed and visualized in Python and R using the </w:t>
      </w:r>
      <w:proofErr w:type="spellStart"/>
      <w:r>
        <w:t>Jupyter</w:t>
      </w:r>
      <w:proofErr w:type="spellEnd"/>
      <w:r>
        <w:t xml:space="preserve"> Notebook environment [</w:t>
      </w:r>
      <w:hyperlink w:anchor="ref-Kluyver2016">
        <w:r>
          <w:rPr>
            <w:rStyle w:val="Hyperlink"/>
          </w:rPr>
          <w:t>63</w:t>
        </w:r>
      </w:hyperlink>
      <w:r>
        <w:t xml:space="preserve">]. Where randomization was used, random number generators were seeded with a fixed value for reproducibility. Detailed descriptions of the data analysis pipeline </w:t>
      </w:r>
      <w:del w:id="50" w:author="Byron J. Smith" w:date="2022-01-14T13:00:00Z">
        <w:r w:rsidR="00820F0F">
          <w:delText>is</w:delText>
        </w:r>
      </w:del>
      <w:ins w:id="51" w:author="Byron J. Smith" w:date="2022-01-14T13:00:00Z">
        <w:r>
          <w:t>are</w:t>
        </w:r>
      </w:ins>
      <w:r>
        <w:t xml:space="preserve"> included in the Supplementary Methods.</w:t>
      </w:r>
    </w:p>
    <w:p w14:paraId="3343AC20" w14:textId="77777777" w:rsidR="00B27C5E" w:rsidRDefault="00800C31">
      <w:pPr>
        <w:pStyle w:val="Heading4"/>
      </w:pPr>
      <w:bookmarkStart w:id="52" w:name="taxonomic-profiling"/>
      <w:bookmarkEnd w:id="49"/>
      <w:r>
        <w:t>Taxonomic profiling</w:t>
      </w:r>
    </w:p>
    <w:p w14:paraId="462F1CF8" w14:textId="10B0FF07" w:rsidR="00B27C5E" w:rsidRDefault="00800C31">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a comprehensive database of human gut bacterial reference genomes. The coverage (sum of 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14:paraId="18772BAA" w14:textId="71345CF2" w:rsidR="00B27C5E" w:rsidRDefault="00800C31">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xml:space="preserve">],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w:t>
      </w:r>
      <w:r>
        <w:lastRenderedPageBreak/>
        <w:t>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14:paraId="2ED2DCDE" w14:textId="319AA386" w:rsidR="00B27C5E" w:rsidRDefault="00800C31">
      <w:pPr>
        <w:pStyle w:val="BodyText"/>
      </w:pPr>
      <w:r>
        <w:t xml:space="preserve">We demonstrate improvements in sensitivity to transfer events using this approach in </w:t>
      </w:r>
      <w:del w:id="53" w:author="Byron J. Smith" w:date="2022-01-14T13:00:00Z">
        <w:r w:rsidR="00820F0F">
          <w:delText>a</w:delText>
        </w:r>
      </w:del>
      <w:ins w:id="54" w:author="Byron J. Smith" w:date="2022-01-14T13:00:00Z">
        <w:r w:rsidR="00BE1661">
          <w:t>the</w:t>
        </w:r>
      </w:ins>
      <w:r w:rsidR="00BE1661">
        <w:t xml:space="preserve"> </w:t>
      </w:r>
      <w:r>
        <w:t xml:space="preserve">Supplementary </w:t>
      </w:r>
      <w:del w:id="55" w:author="Byron J. Smith" w:date="2022-01-14T13:00:00Z">
        <w:r w:rsidR="00820F0F">
          <w:delText>Note</w:delText>
        </w:r>
      </w:del>
      <w:ins w:id="56" w:author="Byron J. Smith" w:date="2022-01-14T13:00:00Z">
        <w:r w:rsidR="00BE1661">
          <w:t>Materials</w:t>
        </w:r>
      </w:ins>
      <w:r>
        <w:t>.</w:t>
      </w:r>
    </w:p>
    <w:p w14:paraId="6A700EC2" w14:textId="77777777" w:rsidR="00B27C5E" w:rsidRDefault="00800C31">
      <w:pPr>
        <w:pStyle w:val="Heading3"/>
      </w:pPr>
      <w:bookmarkStart w:id="57" w:name="statistical-analysis"/>
      <w:bookmarkEnd w:id="48"/>
      <w:bookmarkEnd w:id="52"/>
      <w:r>
        <w:t>Statistical analysis</w:t>
      </w:r>
    </w:p>
    <w:p w14:paraId="67F307B5" w14:textId="77777777" w:rsidR="00B27C5E" w:rsidRDefault="00800C31">
      <w:pPr>
        <w:pStyle w:val="Heading4"/>
      </w:pPr>
      <w:bookmarkStart w:id="58" w:name="Xce877760c4c4962b30d435bc41d05e3e8ac4036"/>
      <w:r>
        <w:t>Patient/sample exclusion and efficacy statistics</w:t>
      </w:r>
    </w:p>
    <w:p w14:paraId="717BA5C9" w14:textId="7A847BBA" w:rsidR="00B27C5E" w:rsidRDefault="00800C31">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14:paraId="2F93F39A" w14:textId="77777777" w:rsidR="00B27C5E" w:rsidRDefault="00800C31">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14:paraId="59F51DDB" w14:textId="77777777" w:rsidR="00B27C5E" w:rsidRDefault="00800C31">
      <w:pPr>
        <w:pStyle w:val="BodyText"/>
      </w:pPr>
      <w:r>
        <w:t>Given the small sample size and exploratory analyses, statistical significance was not corrected for multiple testing, throughout.</w:t>
      </w:r>
    </w:p>
    <w:p w14:paraId="2B873C44" w14:textId="77777777" w:rsidR="00B27C5E" w:rsidRDefault="00800C31">
      <w:pPr>
        <w:pStyle w:val="Heading4"/>
      </w:pPr>
      <w:bookmarkStart w:id="59" w:name="X5acd4262891c8c4349f12b5f1b2a0d9b1ceaf87"/>
      <w:bookmarkEnd w:id="58"/>
      <w:r>
        <w:t>Profile comparisons: Dissimilarities, ordination, clustering analysis</w:t>
      </w:r>
    </w:p>
    <w:p w14:paraId="7E1FD125" w14:textId="50727952" w:rsidR="00B27C5E" w:rsidRDefault="00800C31">
      <w:pPr>
        <w:pStyle w:val="FirstParagraph"/>
      </w:pPr>
      <w:r>
        <w:t>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based on the GTDB [</w:t>
      </w:r>
      <w:hyperlink w:anchor="ref-Parks2018">
        <w:r>
          <w:rPr>
            <w:rStyle w:val="Hyperlink"/>
          </w:rPr>
          <w:t>40</w:t>
        </w:r>
      </w:hyperlink>
      <w:r>
        <w:t>,</w:t>
      </w:r>
      <w:hyperlink w:anchor="ref-Parks2020">
        <w:r>
          <w:rPr>
            <w:rStyle w:val="Hyperlink"/>
          </w:rPr>
          <w:t>41</w:t>
        </w:r>
      </w:hyperlink>
      <w:r>
        <w:t xml:space="preserve">].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w:t>
      </w:r>
      <w:proofErr w:type="spellStart"/>
      <w:r>
        <w:t>Scikit</w:t>
      </w:r>
      <w:proofErr w:type="spellEnd"/>
      <w:r>
        <w:t>-Learn package for Python [</w:t>
      </w:r>
      <w:hyperlink w:anchor="ref-Pedregosa2012">
        <w:r>
          <w:rPr>
            <w:rStyle w:val="Hyperlink"/>
          </w:rPr>
          <w:t>65</w:t>
        </w:r>
      </w:hyperlink>
      <w:r>
        <w:t>]. Clustering of profiles by donor and patient was tested with ANOSIM using 9999 permutations to calculate a p-value.</w:t>
      </w:r>
    </w:p>
    <w:p w14:paraId="25A76D7B" w14:textId="77777777" w:rsidR="00B27C5E" w:rsidRDefault="00800C31">
      <w:pPr>
        <w:pStyle w:val="Heading4"/>
      </w:pPr>
      <w:bookmarkStart w:id="60" w:name="longitudinal-data-analysis"/>
      <w:bookmarkEnd w:id="59"/>
      <w:r>
        <w:t>Longitudinal data analysis</w:t>
      </w:r>
    </w:p>
    <w:p w14:paraId="231FD709" w14:textId="317CE020" w:rsidR="00B27C5E" w:rsidRDefault="00800C31">
      <w:pPr>
        <w:pStyle w:val="FirstParagraph"/>
      </w:pPr>
      <w:r>
        <w:t xml:space="preserve">For response variables with repeated measures on the same patients, the effects of treatment parameters were tested under the general estimating equations framework (implemented in the </w:t>
      </w:r>
      <w:proofErr w:type="spellStart"/>
      <w:r>
        <w:t>geepack</w:t>
      </w:r>
      <w:proofErr w:type="spellEnd"/>
      <w:r>
        <w:t xml:space="preserve"> package for R [</w:t>
      </w:r>
      <w:hyperlink w:anchor="ref-Hojsgaard2005">
        <w:r>
          <w:rPr>
            <w:rStyle w:val="Hyperlink"/>
          </w:rPr>
          <w:t>66</w:t>
        </w:r>
      </w:hyperlink>
      <w:r>
        <w:t xml:space="preserve">]) using a robust, autoregressive covariance structure parameterized by the temporal order of samples. Individual tests were carried out for the effects of antibiotic pretreatment, maintenance dosing method, and donor identity against a null model that included </w:t>
      </w:r>
      <w:r>
        <w:lastRenderedPageBreak/>
        <w:t>only weeks since initial FMT. Where indicated, donor identity was also included in the null model to test for effects of treatment parameters above and beyond this sometimes-confounding random effect.</w:t>
      </w:r>
    </w:p>
    <w:p w14:paraId="17893576" w14:textId="77777777" w:rsidR="00B27C5E" w:rsidRDefault="00800C31">
      <w:pPr>
        <w:pStyle w:val="Heading4"/>
      </w:pPr>
      <w:bookmarkStart w:id="61" w:name="mantel-tests"/>
      <w:bookmarkEnd w:id="60"/>
      <w:r>
        <w:t>Mantel tests</w:t>
      </w:r>
    </w:p>
    <w:p w14:paraId="05D4A465" w14:textId="39DF0A02" w:rsidR="00B27C5E" w:rsidRDefault="00800C31">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14:paraId="49B376D4" w14:textId="77777777" w:rsidR="00B27C5E" w:rsidRDefault="00800C31">
      <w:pPr>
        <w:pStyle w:val="Heading2"/>
      </w:pPr>
      <w:bookmarkStart w:id="62" w:name="additional-information"/>
      <w:bookmarkStart w:id="63" w:name="endmatter"/>
      <w:bookmarkEnd w:id="43"/>
      <w:bookmarkEnd w:id="57"/>
      <w:bookmarkEnd w:id="61"/>
      <w:r>
        <w:t>Additional Information</w:t>
      </w:r>
    </w:p>
    <w:p w14:paraId="04E28F71" w14:textId="77777777" w:rsidR="00B27C5E" w:rsidRDefault="00800C31">
      <w:pPr>
        <w:pStyle w:val="Heading3"/>
      </w:pPr>
      <w:bookmarkStart w:id="64" w:name="acknowledgements"/>
      <w:r>
        <w:t>Acknowledgements</w:t>
      </w:r>
    </w:p>
    <w:p w14:paraId="02A58F29" w14:textId="77777777" w:rsidR="00B27C5E" w:rsidRDefault="00800C31">
      <w:pPr>
        <w:pStyle w:val="Compact"/>
        <w:numPr>
          <w:ilvl w:val="0"/>
          <w:numId w:val="17"/>
        </w:numPr>
      </w:pPr>
      <w:r>
        <w:t>BJS and BZ are supported by funding from the National Institutes of Health grant number 5T32DK007007.</w:t>
      </w:r>
    </w:p>
    <w:p w14:paraId="2471D8B6" w14:textId="77777777" w:rsidR="00B27C5E" w:rsidRDefault="00800C31">
      <w:pPr>
        <w:pStyle w:val="Compact"/>
        <w:numPr>
          <w:ilvl w:val="0"/>
          <w:numId w:val="17"/>
        </w:numPr>
      </w:pPr>
      <w:r>
        <w:t>KSP and BJS were supported by funding from National Science Foundation grant number 1563159, Chan Zuckerberg Biohub, and Gladstone Institutes.</w:t>
      </w:r>
    </w:p>
    <w:p w14:paraId="3E93762B" w14:textId="77777777" w:rsidR="00B27C5E" w:rsidRDefault="00800C31">
      <w:pPr>
        <w:pStyle w:val="Compact"/>
        <w:numPr>
          <w:ilvl w:val="0"/>
          <w:numId w:val="17"/>
        </w:numPr>
      </w:pPr>
      <w:r>
        <w:t>NE, MZ and YMP were supported by funding from the Kenneth Rainin Foundation</w:t>
      </w:r>
    </w:p>
    <w:p w14:paraId="3A291501" w14:textId="77777777" w:rsidR="00B27C5E" w:rsidRDefault="00800C31">
      <w:pPr>
        <w:pStyle w:val="Compact"/>
        <w:numPr>
          <w:ilvl w:val="0"/>
          <w:numId w:val="17"/>
        </w:numPr>
      </w:pPr>
      <w:r>
        <w:t>Kole Lynch and Doug Fadrosh prepared libraries and sequenced 16S rRNA gene amplicons.</w:t>
      </w:r>
    </w:p>
    <w:p w14:paraId="5517A8D8" w14:textId="77777777" w:rsidR="00B27C5E" w:rsidRDefault="00800C31">
      <w:pPr>
        <w:pStyle w:val="Compact"/>
        <w:numPr>
          <w:ilvl w:val="0"/>
          <w:numId w:val="17"/>
        </w:numPr>
      </w:pPr>
      <w:r>
        <w:t>Françoise Chanut provided editorial support.</w:t>
      </w:r>
    </w:p>
    <w:p w14:paraId="07B54C60" w14:textId="77777777" w:rsidR="00B27C5E" w:rsidRDefault="00800C31">
      <w:pPr>
        <w:pStyle w:val="Heading3"/>
      </w:pPr>
      <w:bookmarkStart w:id="65" w:name="competing-interests"/>
      <w:bookmarkEnd w:id="64"/>
      <w:r>
        <w:t>Competing Interests</w:t>
      </w:r>
    </w:p>
    <w:p w14:paraId="513FB38D" w14:textId="77777777" w:rsidR="00B27C5E" w:rsidRDefault="00800C31">
      <w:pPr>
        <w:pStyle w:val="Compact"/>
        <w:numPr>
          <w:ilvl w:val="0"/>
          <w:numId w:val="18"/>
        </w:numPr>
      </w:pPr>
      <w:r>
        <w:t>YMP is an employee of Symbiome, Inc.</w:t>
      </w:r>
    </w:p>
    <w:p w14:paraId="13D7F64D" w14:textId="77777777" w:rsidR="00B27C5E" w:rsidRDefault="00800C31">
      <w:pPr>
        <w:pStyle w:val="Compact"/>
        <w:numPr>
          <w:ilvl w:val="0"/>
          <w:numId w:val="18"/>
        </w:numPr>
      </w:pPr>
      <w:r>
        <w:t>ZK is an employee/shareholder at Finch Therapeutics</w:t>
      </w:r>
    </w:p>
    <w:p w14:paraId="5F10A5C9" w14:textId="77777777" w:rsidR="00B27C5E" w:rsidRDefault="00800C31">
      <w:pPr>
        <w:pStyle w:val="Compact"/>
        <w:numPr>
          <w:ilvl w:val="0"/>
          <w:numId w:val="18"/>
        </w:numPr>
      </w:pPr>
      <w:r>
        <w:t>SVL is co-founder and shareholder of Siolta Therapeutics, Inc. and serves as both a consultant and a member of its Board of Directors.</w:t>
      </w:r>
    </w:p>
    <w:p w14:paraId="1CB50A9B" w14:textId="77777777" w:rsidR="00B27C5E" w:rsidRDefault="00800C31">
      <w:pPr>
        <w:pStyle w:val="Compact"/>
        <w:numPr>
          <w:ilvl w:val="0"/>
          <w:numId w:val="18"/>
        </w:numPr>
      </w:pPr>
      <w:r>
        <w:t>KSP is on the scientific advisory board of Phylagen.</w:t>
      </w:r>
    </w:p>
    <w:p w14:paraId="68649613" w14:textId="77777777" w:rsidR="00B27C5E" w:rsidRDefault="00800C31">
      <w:pPr>
        <w:pStyle w:val="Compact"/>
        <w:numPr>
          <w:ilvl w:val="0"/>
          <w:numId w:val="18"/>
        </w:numPr>
      </w:pPr>
      <w:r>
        <w:t>NE has received research support from Finch Therapeutics and Assembly Biosciences, and has been a consultant for Federation Bio and Ferring Pharmaceuticals.</w:t>
      </w:r>
    </w:p>
    <w:p w14:paraId="75DE58D3" w14:textId="77777777" w:rsidR="00B27C5E" w:rsidRDefault="00800C31">
      <w:pPr>
        <w:pStyle w:val="Compact"/>
        <w:numPr>
          <w:ilvl w:val="0"/>
          <w:numId w:val="18"/>
        </w:numPr>
      </w:pPr>
      <w:r>
        <w:t>All other authors declare no competing interests</w:t>
      </w:r>
    </w:p>
    <w:p w14:paraId="6E029581" w14:textId="77777777" w:rsidR="00B27C5E" w:rsidRDefault="00800C31">
      <w:pPr>
        <w:pStyle w:val="Heading3"/>
      </w:pPr>
      <w:bookmarkStart w:id="66" w:name="data-availability"/>
      <w:bookmarkEnd w:id="65"/>
      <w:r>
        <w:t>Data availability</w:t>
      </w:r>
    </w:p>
    <w:p w14:paraId="742E63A1" w14:textId="2011605A" w:rsidR="00B27C5E" w:rsidRDefault="00800C31">
      <w:pPr>
        <w:pStyle w:val="FirstParagraph"/>
      </w:pPr>
      <w:r>
        <w:t xml:space="preserve">Amplicon sequences from the 16S rRNA gene and metagenomic sequences with human reads removed were uploaded to the SRA under BioProject PRJNA737472. All code and metadata </w:t>
      </w:r>
      <w:bookmarkStart w:id="67" w:name="_GoBack"/>
      <w:bookmarkEnd w:id="67"/>
      <w:r>
        <w:t xml:space="preserve">needed to reproduce our results are available at </w:t>
      </w:r>
      <w:ins w:id="68" w:author="Byron J. Smith" w:date="2022-01-14T17:31:00Z">
        <w:r w:rsidR="00590DF2">
          <w:t xml:space="preserve"> &lt;</w:t>
        </w:r>
        <w:r w:rsidR="00590DF2">
          <w:fldChar w:fldCharType="begin"/>
        </w:r>
        <w:r w:rsidR="00590DF2">
          <w:instrText xml:space="preserve"> HYPERLINK "https://doi.org/10.5281/zenodo.5851803" \h </w:instrText>
        </w:r>
        <w:r w:rsidR="00590DF2">
          <w:fldChar w:fldCharType="separate"/>
        </w:r>
        <w:r w:rsidR="00590DF2">
          <w:rPr>
            <w:rStyle w:val="Hyperlink"/>
          </w:rPr>
          <w:t>https://doi.org/10.5281/zenodo.5851803</w:t>
        </w:r>
        <w:r w:rsidR="00590DF2">
          <w:rPr>
            <w:rStyle w:val="Hyperlink"/>
          </w:rPr>
          <w:fldChar w:fldCharType="end"/>
        </w:r>
        <w:r w:rsidR="00590DF2">
          <w:t>&gt;</w:t>
        </w:r>
      </w:ins>
      <w:del w:id="69" w:author="Byron J. Smith" w:date="2022-01-14T17:31:00Z">
        <w:r w:rsidDel="00590DF2">
          <w:delText>&lt;</w:delText>
        </w:r>
        <w:r w:rsidR="00AA1C47" w:rsidDel="00590DF2">
          <w:fldChar w:fldCharType="begin"/>
        </w:r>
        <w:r w:rsidR="00AA1C47" w:rsidDel="00590DF2">
          <w:delInstrText xml:space="preserve"> HYPERLINK "https://github.com/bsmith89/ucfmt2" \h </w:delInstrText>
        </w:r>
        <w:r w:rsidR="00AA1C47" w:rsidDel="00590DF2">
          <w:fldChar w:fldCharType="separate"/>
        </w:r>
        <w:r w:rsidDel="00590DF2">
          <w:rPr>
            <w:rStyle w:val="Hyperlink"/>
          </w:rPr>
          <w:delText>https://github.com/bsmith89/ucfmt2</w:delText>
        </w:r>
        <w:r w:rsidR="00AA1C47" w:rsidDel="00590DF2">
          <w:rPr>
            <w:rStyle w:val="Hyperlink"/>
          </w:rPr>
          <w:fldChar w:fldCharType="end"/>
        </w:r>
        <w:r w:rsidDel="00590DF2">
          <w:delText>&gt;</w:delText>
        </w:r>
      </w:del>
      <w:r>
        <w:t>.</w:t>
      </w:r>
    </w:p>
    <w:p w14:paraId="32B11BBD" w14:textId="77777777" w:rsidR="00B27C5E" w:rsidRDefault="00800C31">
      <w:pPr>
        <w:pStyle w:val="Heading2"/>
      </w:pPr>
      <w:bookmarkStart w:id="70" w:name="references"/>
      <w:bookmarkEnd w:id="62"/>
      <w:bookmarkEnd w:id="63"/>
      <w:bookmarkEnd w:id="66"/>
      <w:r>
        <w:lastRenderedPageBreak/>
        <w:t>References</w:t>
      </w:r>
    </w:p>
    <w:p w14:paraId="4F81EC10" w14:textId="0D2F31D4" w:rsidR="00B27C5E" w:rsidRDefault="00800C31">
      <w:pPr>
        <w:pStyle w:val="Bibliography"/>
      </w:pPr>
      <w:bookmarkStart w:id="71" w:name="ref-Yalchin2019"/>
      <w:bookmarkStart w:id="72" w:name="refs"/>
      <w:r>
        <w:t xml:space="preserve">1. </w:t>
      </w:r>
      <w:r>
        <w:tab/>
        <w:t xml:space="preserve">Yalchin, M. </w:t>
      </w:r>
      <w:r>
        <w:rPr>
          <w:i/>
          <w:iCs/>
        </w:rPr>
        <w:t>et al.</w:t>
      </w:r>
      <w:r>
        <w:t xml:space="preserve"> </w:t>
      </w:r>
      <w:hyperlink r:id="rId10">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14:paraId="464A09D0" w14:textId="56E95B8C" w:rsidR="00B27C5E" w:rsidRDefault="00800C31">
      <w:pPr>
        <w:pStyle w:val="Bibliography"/>
      </w:pPr>
      <w:bookmarkStart w:id="73" w:name="ref-Lopetuso2020"/>
      <w:bookmarkEnd w:id="71"/>
      <w:r>
        <w:t xml:space="preserve">2. </w:t>
      </w:r>
      <w:r>
        <w:tab/>
        <w:t xml:space="preserve">Lopetuso, L. R. </w:t>
      </w:r>
      <w:r>
        <w:rPr>
          <w:i/>
          <w:iCs/>
        </w:rPr>
        <w:t>et al.</w:t>
      </w:r>
      <w:r>
        <w:t xml:space="preserve"> </w:t>
      </w:r>
      <w:hyperlink r:id="rId11">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14:paraId="21674EE6" w14:textId="5169E7D2" w:rsidR="00B27C5E" w:rsidRDefault="00800C31">
      <w:pPr>
        <w:pStyle w:val="Bibliography"/>
      </w:pPr>
      <w:bookmarkStart w:id="74" w:name="ref-Paramsothy2017d"/>
      <w:bookmarkEnd w:id="73"/>
      <w:r>
        <w:t xml:space="preserve">3. </w:t>
      </w:r>
      <w:r>
        <w:tab/>
        <w:t xml:space="preserve">Paramsothy, S. </w:t>
      </w:r>
      <w:r>
        <w:rPr>
          <w:i/>
          <w:iCs/>
        </w:rPr>
        <w:t>et al.</w:t>
      </w:r>
      <w:r>
        <w:t xml:space="preserve"> </w:t>
      </w:r>
      <w:hyperlink r:id="rId12">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14:paraId="134A9B55" w14:textId="01C13B68" w:rsidR="00B27C5E" w:rsidRDefault="00800C31">
      <w:pPr>
        <w:pStyle w:val="Bibliography"/>
      </w:pPr>
      <w:bookmarkStart w:id="75" w:name="ref-Costello2017"/>
      <w:bookmarkEnd w:id="74"/>
      <w:r>
        <w:t xml:space="preserve">4. </w:t>
      </w:r>
      <w:r>
        <w:tab/>
        <w:t xml:space="preserve">Costello, S. P. </w:t>
      </w:r>
      <w:r>
        <w:rPr>
          <w:i/>
          <w:iCs/>
        </w:rPr>
        <w:t>et al.</w:t>
      </w:r>
      <w:r>
        <w:t xml:space="preserve"> </w:t>
      </w:r>
      <w:hyperlink r:id="rId13">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14:paraId="3035D430" w14:textId="6D10C13F" w:rsidR="00B27C5E" w:rsidRDefault="00800C31">
      <w:pPr>
        <w:pStyle w:val="Bibliography"/>
      </w:pPr>
      <w:bookmarkStart w:id="76" w:name="ref-Lam2019"/>
      <w:bookmarkEnd w:id="75"/>
      <w:r>
        <w:t xml:space="preserve">5. </w:t>
      </w:r>
      <w:r>
        <w:tab/>
        <w:t xml:space="preserve">Lam, T. J. &amp; Ye, Y. </w:t>
      </w:r>
      <w:hyperlink r:id="rId14">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14:paraId="1C19F3C8" w14:textId="36D27E22" w:rsidR="00B27C5E" w:rsidRDefault="00800C31">
      <w:pPr>
        <w:pStyle w:val="Bibliography"/>
      </w:pPr>
      <w:bookmarkStart w:id="77" w:name="ref-Mocanu2021"/>
      <w:bookmarkEnd w:id="76"/>
      <w:r>
        <w:t xml:space="preserve">6. </w:t>
      </w:r>
      <w:r>
        <w:tab/>
        <w:t xml:space="preserve">Mocanu, V. </w:t>
      </w:r>
      <w:r>
        <w:rPr>
          <w:i/>
          <w:iCs/>
        </w:rPr>
        <w:t>et al.</w:t>
      </w:r>
      <w:r>
        <w:t xml:space="preserve"> </w:t>
      </w:r>
      <w:hyperlink r:id="rId15">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14:paraId="2AA9F7EE" w14:textId="443DACA7" w:rsidR="00B27C5E" w:rsidRDefault="00800C31">
      <w:pPr>
        <w:pStyle w:val="Bibliography"/>
      </w:pPr>
      <w:bookmarkStart w:id="78" w:name="ref-Rossen2015"/>
      <w:bookmarkEnd w:id="77"/>
      <w:r>
        <w:t xml:space="preserve">7. </w:t>
      </w:r>
      <w:r>
        <w:tab/>
        <w:t xml:space="preserve">Rossen, N. G. </w:t>
      </w:r>
      <w:r>
        <w:rPr>
          <w:i/>
          <w:iCs/>
        </w:rPr>
        <w:t>et al.</w:t>
      </w:r>
      <w:r>
        <w:t xml:space="preserve"> </w:t>
      </w:r>
      <w:hyperlink r:id="rId16">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14:paraId="559928BF" w14:textId="0679A530" w:rsidR="00B27C5E" w:rsidRDefault="00800C31">
      <w:pPr>
        <w:pStyle w:val="Bibliography"/>
      </w:pPr>
      <w:bookmarkStart w:id="79" w:name="ref-Moayyedi2015"/>
      <w:bookmarkEnd w:id="78"/>
      <w:r>
        <w:t xml:space="preserve">8. </w:t>
      </w:r>
      <w:r>
        <w:tab/>
        <w:t xml:space="preserve">Moayyedi, P. </w:t>
      </w:r>
      <w:r>
        <w:rPr>
          <w:i/>
          <w:iCs/>
        </w:rPr>
        <w:t>et al.</w:t>
      </w:r>
      <w:r>
        <w:t xml:space="preserve"> </w:t>
      </w:r>
      <w:hyperlink r:id="rId17">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14:paraId="6FBD0592" w14:textId="03C2DD56" w:rsidR="00B27C5E" w:rsidRDefault="00800C31">
      <w:pPr>
        <w:pStyle w:val="Bibliography"/>
      </w:pPr>
      <w:bookmarkStart w:id="80" w:name="ref-Paramsothy2017"/>
      <w:bookmarkEnd w:id="79"/>
      <w:r>
        <w:t xml:space="preserve">9. </w:t>
      </w:r>
      <w:r>
        <w:tab/>
        <w:t xml:space="preserve">Paramsothy, S. </w:t>
      </w:r>
      <w:r>
        <w:rPr>
          <w:i/>
          <w:iCs/>
        </w:rPr>
        <w:t>et al.</w:t>
      </w:r>
      <w:r>
        <w:t xml:space="preserve"> </w:t>
      </w:r>
      <w:hyperlink r:id="rId18">
        <w:r>
          <w:rPr>
            <w:rStyle w:val="Hyperlink"/>
          </w:rPr>
          <w:t xml:space="preserve">Multidonor intensive faecal microbiota transplantation for active ulcerative colitis: A </w:t>
        </w:r>
        <w:proofErr w:type="spellStart"/>
        <w:r>
          <w:rPr>
            <w:rStyle w:val="Hyperlink"/>
          </w:rPr>
          <w:t>randomised</w:t>
        </w:r>
        <w:proofErr w:type="spellEnd"/>
        <w:r>
          <w:rPr>
            <w:rStyle w:val="Hyperlink"/>
          </w:rPr>
          <w:t xml:space="preserve"> placebo-controlled trial</w:t>
        </w:r>
      </w:hyperlink>
      <w:r>
        <w:t xml:space="preserve">. </w:t>
      </w:r>
      <w:r>
        <w:rPr>
          <w:i/>
          <w:iCs/>
        </w:rPr>
        <w:t>The Lancet</w:t>
      </w:r>
      <w:r>
        <w:t xml:space="preserve"> </w:t>
      </w:r>
      <w:r>
        <w:rPr>
          <w:b/>
          <w:bCs/>
        </w:rPr>
        <w:t>389</w:t>
      </w:r>
      <w:r>
        <w:t>, 1218–1228 (2017).</w:t>
      </w:r>
    </w:p>
    <w:p w14:paraId="418B983E" w14:textId="65B1D6E0" w:rsidR="00B27C5E" w:rsidRDefault="00800C31">
      <w:pPr>
        <w:pStyle w:val="Bibliography"/>
      </w:pPr>
      <w:bookmarkStart w:id="81" w:name="ref-Costello2019"/>
      <w:bookmarkEnd w:id="80"/>
      <w:r>
        <w:t xml:space="preserve">10. </w:t>
      </w:r>
      <w:r>
        <w:tab/>
        <w:t xml:space="preserve">Costello, S. P. </w:t>
      </w:r>
      <w:r>
        <w:rPr>
          <w:i/>
          <w:iCs/>
        </w:rPr>
        <w:t>et al.</w:t>
      </w:r>
      <w:r>
        <w:t xml:space="preserve"> </w:t>
      </w:r>
      <w:hyperlink r:id="rId19">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14:paraId="235C5313" w14:textId="728D36C6" w:rsidR="00B27C5E" w:rsidRDefault="00800C31">
      <w:pPr>
        <w:pStyle w:val="Bibliography"/>
      </w:pPr>
      <w:bookmarkStart w:id="82" w:name="ref-Ni2017"/>
      <w:bookmarkEnd w:id="81"/>
      <w:r>
        <w:t xml:space="preserve">11. </w:t>
      </w:r>
      <w:r>
        <w:tab/>
        <w:t xml:space="preserve">Ni, J., Wu, G. D., Albenberg, L. &amp; Tomov, V. T. </w:t>
      </w:r>
      <w:hyperlink r:id="rId20">
        <w:r>
          <w:rPr>
            <w:rStyle w:val="Hyperlink"/>
          </w:rPr>
          <w:t>Gut microbiota and IBD: Causation or correlation?</w:t>
        </w:r>
      </w:hyperlink>
      <w:r>
        <w:t xml:space="preserve"> </w:t>
      </w:r>
      <w:r>
        <w:rPr>
          <w:i/>
          <w:iCs/>
        </w:rPr>
        <w:t>Nat. Rev. Gastroenterol. Hepatol.</w:t>
      </w:r>
      <w:r>
        <w:t xml:space="preserve"> </w:t>
      </w:r>
      <w:r>
        <w:rPr>
          <w:b/>
          <w:bCs/>
        </w:rPr>
        <w:t>14</w:t>
      </w:r>
      <w:r>
        <w:t>, 573–584 (2017).</w:t>
      </w:r>
    </w:p>
    <w:p w14:paraId="27EBBD7F" w14:textId="48E96258" w:rsidR="00B27C5E" w:rsidRDefault="00800C31">
      <w:pPr>
        <w:pStyle w:val="Bibliography"/>
      </w:pPr>
      <w:bookmarkStart w:id="83" w:name="ref-Khan2019"/>
      <w:bookmarkEnd w:id="82"/>
      <w:r>
        <w:t xml:space="preserve">12. </w:t>
      </w:r>
      <w:r>
        <w:tab/>
        <w:t xml:space="preserve">Khan, I. </w:t>
      </w:r>
      <w:r>
        <w:rPr>
          <w:i/>
          <w:iCs/>
        </w:rPr>
        <w:t>et al.</w:t>
      </w:r>
      <w:r>
        <w:t xml:space="preserve"> </w:t>
      </w:r>
      <w:hyperlink r:id="rId21">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14:paraId="19D17074" w14:textId="3C6E963F" w:rsidR="00B27C5E" w:rsidRDefault="00800C31">
      <w:pPr>
        <w:pStyle w:val="Bibliography"/>
      </w:pPr>
      <w:bookmarkStart w:id="84" w:name="ref-Ishikawa2017"/>
      <w:bookmarkEnd w:id="83"/>
      <w:r>
        <w:t xml:space="preserve">13. </w:t>
      </w:r>
      <w:r>
        <w:tab/>
        <w:t xml:space="preserve">Ishikawa, D. </w:t>
      </w:r>
      <w:r>
        <w:rPr>
          <w:i/>
          <w:iCs/>
        </w:rPr>
        <w:t>et al.</w:t>
      </w:r>
      <w:r>
        <w:t xml:space="preserve"> </w:t>
      </w:r>
      <w:hyperlink r:id="rId22">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14:paraId="12D3D847" w14:textId="7986C547" w:rsidR="00B27C5E" w:rsidRDefault="00800C31">
      <w:pPr>
        <w:pStyle w:val="Bibliography"/>
      </w:pPr>
      <w:bookmarkStart w:id="85" w:name="ref-Kump2018"/>
      <w:bookmarkEnd w:id="84"/>
      <w:r>
        <w:t xml:space="preserve">14. </w:t>
      </w:r>
      <w:r>
        <w:tab/>
        <w:t xml:space="preserve">Kump, P. </w:t>
      </w:r>
      <w:r>
        <w:rPr>
          <w:i/>
          <w:iCs/>
        </w:rPr>
        <w:t>et al.</w:t>
      </w:r>
      <w:r>
        <w:t xml:space="preserve"> </w:t>
      </w:r>
      <w:hyperlink r:id="rId23">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14:paraId="641CCFDE" w14:textId="424B1F31" w:rsidR="00B27C5E" w:rsidRDefault="00800C31">
      <w:pPr>
        <w:pStyle w:val="Bibliography"/>
      </w:pPr>
      <w:bookmarkStart w:id="86" w:name="ref-Kao2017"/>
      <w:bookmarkEnd w:id="85"/>
      <w:r>
        <w:t xml:space="preserve">15. </w:t>
      </w:r>
      <w:r>
        <w:tab/>
        <w:t xml:space="preserve">Kao, D. </w:t>
      </w:r>
      <w:r>
        <w:rPr>
          <w:i/>
          <w:iCs/>
        </w:rPr>
        <w:t>et al.</w:t>
      </w:r>
      <w:r>
        <w:t xml:space="preserve"> </w:t>
      </w:r>
      <w:hyperlink r:id="rId24">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14:paraId="405F5AB4" w14:textId="14380DE9" w:rsidR="00B27C5E" w:rsidRDefault="00800C31">
      <w:pPr>
        <w:pStyle w:val="Bibliography"/>
      </w:pPr>
      <w:bookmarkStart w:id="87" w:name="ref-Adler2019"/>
      <w:bookmarkEnd w:id="86"/>
      <w:r>
        <w:lastRenderedPageBreak/>
        <w:t xml:space="preserve">16. </w:t>
      </w:r>
      <w:r>
        <w:tab/>
        <w:t xml:space="preserve">Adler, E. </w:t>
      </w:r>
      <w:r>
        <w:rPr>
          <w:i/>
          <w:iCs/>
        </w:rPr>
        <w:t>et al.</w:t>
      </w:r>
      <w:r>
        <w:t xml:space="preserve"> </w:t>
      </w:r>
      <w:hyperlink r:id="rId25">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14:paraId="25278A2D" w14:textId="0324B23E" w:rsidR="00B27C5E" w:rsidRDefault="00800C31">
      <w:pPr>
        <w:pStyle w:val="Bibliography"/>
      </w:pPr>
      <w:bookmarkStart w:id="88" w:name="ref-CrothersJessicaWood2020"/>
      <w:bookmarkEnd w:id="87"/>
      <w:r>
        <w:t xml:space="preserve">17. </w:t>
      </w:r>
      <w:r>
        <w:tab/>
      </w:r>
      <w:r w:rsidR="00820F0F">
        <w:t xml:space="preserve">Crothers, </w:t>
      </w:r>
      <w:r w:rsidR="00B42633">
        <w:t>J.</w:t>
      </w:r>
      <w:r>
        <w:t xml:space="preserve"> </w:t>
      </w:r>
      <w:del w:id="89" w:author="Byron J. Smith" w:date="2022-01-14T13:00:00Z">
        <w:r w:rsidR="00820F0F">
          <w:delText>&amp; TODO</w:delText>
        </w:r>
      </w:del>
      <w:ins w:id="90" w:author="Byron J. Smith" w:date="2022-01-14T13:00:00Z">
        <w:r>
          <w:t xml:space="preserve"> </w:t>
        </w:r>
        <w:r>
          <w:rPr>
            <w:i/>
            <w:iCs/>
          </w:rPr>
          <w:t>et al</w:t>
        </w:r>
      </w:ins>
      <w:r>
        <w:rPr>
          <w:i/>
          <w:iCs/>
        </w:rPr>
        <w:t>.</w:t>
      </w:r>
      <w:r>
        <w:t xml:space="preserve"> Daily, Oral FMT for Long-Term Maintenance Therapy in Ulcerative Colitis: Results of a Single-Center, Prospective, Randomized Pilot Study. (2020) doi:</w:t>
      </w:r>
      <w:hyperlink r:id="rId26">
        <w:r>
          <w:rPr>
            <w:rStyle w:val="Hyperlink"/>
          </w:rPr>
          <w:t>10.21203/rs.3.rs-62372/v1</w:t>
        </w:r>
      </w:hyperlink>
      <w:r>
        <w:t>.</w:t>
      </w:r>
    </w:p>
    <w:p w14:paraId="78ECB191" w14:textId="1505E203" w:rsidR="00B27C5E" w:rsidRDefault="00800C31">
      <w:pPr>
        <w:pStyle w:val="Bibliography"/>
      </w:pPr>
      <w:bookmarkStart w:id="91" w:name="ref-Cold2019"/>
      <w:bookmarkEnd w:id="88"/>
      <w:r>
        <w:t xml:space="preserve">18. </w:t>
      </w:r>
      <w:r>
        <w:tab/>
        <w:t xml:space="preserve">Cold, F. </w:t>
      </w:r>
      <w:r>
        <w:rPr>
          <w:i/>
          <w:iCs/>
        </w:rPr>
        <w:t>et al.</w:t>
      </w:r>
      <w:r>
        <w:t xml:space="preserve"> </w:t>
      </w:r>
      <w:hyperlink r:id="rId27">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14:paraId="2B6503FC" w14:textId="290112CB" w:rsidR="00B27C5E" w:rsidRDefault="00800C31">
      <w:pPr>
        <w:pStyle w:val="Bibliography"/>
      </w:pPr>
      <w:bookmarkStart w:id="92" w:name="ref-Borody2019"/>
      <w:bookmarkEnd w:id="91"/>
      <w:r>
        <w:t xml:space="preserve">19. </w:t>
      </w:r>
      <w:r>
        <w:tab/>
        <w:t xml:space="preserve">Borody, T. J. &amp; Clancy, A. </w:t>
      </w:r>
      <w:hyperlink r:id="rId28">
        <w:r>
          <w:rPr>
            <w:rStyle w:val="Hyperlink"/>
          </w:rPr>
          <w:t xml:space="preserve">Fecal microbiota transplantation for ulcerative </w:t>
        </w:r>
        <w:proofErr w:type="spellStart"/>
        <w:r>
          <w:rPr>
            <w:rStyle w:val="Hyperlink"/>
          </w:rPr>
          <w:t>colitiswhere</w:t>
        </w:r>
        <w:proofErr w:type="spellEnd"/>
        <w:r>
          <w:rPr>
            <w:rStyle w:val="Hyperlink"/>
          </w:rPr>
          <w:t xml:space="preserve"> to from here?</w:t>
        </w:r>
      </w:hyperlink>
      <w:r>
        <w:t xml:space="preserve"> </w:t>
      </w:r>
      <w:r>
        <w:rPr>
          <w:i/>
          <w:iCs/>
        </w:rPr>
        <w:t>Transl Gastroenterol Hepatol</w:t>
      </w:r>
      <w:r>
        <w:t xml:space="preserve"> </w:t>
      </w:r>
      <w:r>
        <w:rPr>
          <w:b/>
          <w:bCs/>
        </w:rPr>
        <w:t>4</w:t>
      </w:r>
      <w:r>
        <w:t>, (2019).</w:t>
      </w:r>
    </w:p>
    <w:p w14:paraId="5D569B35" w14:textId="293ACE9D" w:rsidR="00B27C5E" w:rsidRDefault="00800C31">
      <w:pPr>
        <w:pStyle w:val="Bibliography"/>
      </w:pPr>
      <w:bookmarkStart w:id="93" w:name="ref-Bibbo2020"/>
      <w:bookmarkEnd w:id="92"/>
      <w:r>
        <w:t xml:space="preserve">20. </w:t>
      </w:r>
      <w:r>
        <w:tab/>
        <w:t xml:space="preserve">Bibbò, S. </w:t>
      </w:r>
      <w:r>
        <w:rPr>
          <w:i/>
          <w:iCs/>
        </w:rPr>
        <w:t>et al.</w:t>
      </w:r>
      <w:r>
        <w:t xml:space="preserve"> </w:t>
      </w:r>
      <w:hyperlink r:id="rId29">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14:paraId="5E8D3717" w14:textId="5599E711" w:rsidR="00B27C5E" w:rsidRDefault="00800C31">
      <w:pPr>
        <w:pStyle w:val="Bibliography"/>
      </w:pPr>
      <w:bookmarkStart w:id="94" w:name="ref-Singh2020"/>
      <w:bookmarkEnd w:id="93"/>
      <w:r>
        <w:t xml:space="preserve">21. </w:t>
      </w:r>
      <w:r>
        <w:tab/>
        <w:t xml:space="preserve">Singh, A., Mahajan, R., Kao, D., Midha, V. &amp; Sood, A. </w:t>
      </w:r>
      <w:hyperlink r:id="rId30">
        <w:r>
          <w:rPr>
            <w:rStyle w:val="Hyperlink"/>
          </w:rPr>
          <w:t xml:space="preserve">Long term management of ulcerative colitis with </w:t>
        </w:r>
        <w:proofErr w:type="spellStart"/>
        <w:r>
          <w:rPr>
            <w:rStyle w:val="Hyperlink"/>
          </w:rPr>
          <w:t>Faecal</w:t>
        </w:r>
        <w:proofErr w:type="spellEnd"/>
        <w:r>
          <w:rPr>
            <w:rStyle w:val="Hyperlink"/>
          </w:rPr>
          <w:t xml:space="preserve"> Microbiota Transplantation</w:t>
        </w:r>
      </w:hyperlink>
      <w:r>
        <w:t xml:space="preserve">. </w:t>
      </w:r>
      <w:r>
        <w:rPr>
          <w:i/>
          <w:iCs/>
        </w:rPr>
        <w:t>Medicine in Microecology</w:t>
      </w:r>
      <w:r>
        <w:t xml:space="preserve"> </w:t>
      </w:r>
      <w:r>
        <w:rPr>
          <w:b/>
          <w:bCs/>
        </w:rPr>
        <w:t>6</w:t>
      </w:r>
      <w:r>
        <w:t>, 100026 (2020).</w:t>
      </w:r>
    </w:p>
    <w:p w14:paraId="6A874A57" w14:textId="0C4266E6" w:rsidR="00B27C5E" w:rsidRDefault="00800C31">
      <w:pPr>
        <w:pStyle w:val="Bibliography"/>
      </w:pPr>
      <w:bookmarkStart w:id="95" w:name="ref-Smillie2018"/>
      <w:bookmarkEnd w:id="94"/>
      <w:r>
        <w:t xml:space="preserve">22. </w:t>
      </w:r>
      <w:r>
        <w:tab/>
        <w:t xml:space="preserve">Smillie, C. S. </w:t>
      </w:r>
      <w:r>
        <w:rPr>
          <w:i/>
          <w:iCs/>
        </w:rPr>
        <w:t>et al.</w:t>
      </w:r>
      <w:r>
        <w:t xml:space="preserve"> </w:t>
      </w:r>
      <w:hyperlink r:id="rId31">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14:paraId="633BD567" w14:textId="77777777" w:rsidR="00B27C5E" w:rsidRDefault="00800C31">
      <w:pPr>
        <w:pStyle w:val="Bibliography"/>
      </w:pPr>
      <w:bookmarkStart w:id="96" w:name="ref-Chu2019"/>
      <w:bookmarkEnd w:id="95"/>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2">
        <w:r>
          <w:rPr>
            <w:rStyle w:val="Hyperlink"/>
          </w:rPr>
          <w:t>10.1101/649384</w:t>
        </w:r>
      </w:hyperlink>
      <w:r>
        <w:t>.</w:t>
      </w:r>
    </w:p>
    <w:p w14:paraId="0976BC8B" w14:textId="77777777" w:rsidR="00B27C5E" w:rsidRDefault="00800C31">
      <w:pPr>
        <w:pStyle w:val="Bibliography"/>
        <w:rPr>
          <w:ins w:id="97" w:author="Byron J. Smith" w:date="2022-01-14T13:00:00Z"/>
        </w:rPr>
      </w:pPr>
      <w:bookmarkStart w:id="98" w:name="ref-Knights2011"/>
      <w:bookmarkEnd w:id="96"/>
      <w:r>
        <w:t xml:space="preserve">24. </w:t>
      </w:r>
      <w:r>
        <w:tab/>
      </w:r>
      <w:ins w:id="99" w:author="Byron J. Smith" w:date="2022-01-14T13:00:00Z">
        <w:r>
          <w:t xml:space="preserve">Knights, D. </w:t>
        </w:r>
        <w:r>
          <w:rPr>
            <w:i/>
            <w:iCs/>
          </w:rPr>
          <w:t>et al.</w:t>
        </w:r>
        <w:r>
          <w:t xml:space="preserve"> </w:t>
        </w:r>
      </w:ins>
      <w:hyperlink r:id="rId33">
        <w:r>
          <w:rPr>
            <w:rStyle w:val="Hyperlink"/>
          </w:rPr>
          <w:t>Bayesian community-wide culture-independent microbial source tracking</w:t>
        </w:r>
      </w:hyperlink>
      <w:ins w:id="100" w:author="Byron J. Smith" w:date="2022-01-14T13:00:00Z">
        <w:r>
          <w:t xml:space="preserve">. </w:t>
        </w:r>
        <w:r>
          <w:rPr>
            <w:i/>
            <w:iCs/>
          </w:rPr>
          <w:t>Nat. Methods</w:t>
        </w:r>
        <w:r>
          <w:t xml:space="preserve"> </w:t>
        </w:r>
        <w:r>
          <w:rPr>
            <w:b/>
            <w:bCs/>
          </w:rPr>
          <w:t>8</w:t>
        </w:r>
        <w:r>
          <w:t>, 761–763 (2011).</w:t>
        </w:r>
      </w:ins>
    </w:p>
    <w:p w14:paraId="2B2BD818" w14:textId="77777777" w:rsidR="00B27C5E" w:rsidRDefault="00800C31">
      <w:pPr>
        <w:pStyle w:val="Bibliography"/>
      </w:pPr>
      <w:bookmarkStart w:id="101" w:name="ref-McGhee2020"/>
      <w:bookmarkEnd w:id="98"/>
      <w:ins w:id="102" w:author="Byron J. Smith" w:date="2022-01-14T13:00:00Z">
        <w:r>
          <w:t xml:space="preserve">25. </w:t>
        </w:r>
        <w:r>
          <w:tab/>
        </w:r>
      </w:ins>
      <w:r>
        <w:t xml:space="preserve">McGhee, J. J. </w:t>
      </w:r>
      <w:r>
        <w:rPr>
          <w:i/>
          <w:iCs/>
        </w:rPr>
        <w:t>et al.</w:t>
      </w:r>
      <w:r>
        <w:t xml:space="preserve"> </w:t>
      </w:r>
      <w:hyperlink r:id="rId34">
        <w:r>
          <w:rPr>
            <w:rStyle w:val="Hyperlink"/>
          </w:rPr>
          <w:t>Meta-</w:t>
        </w:r>
        <w:proofErr w:type="spellStart"/>
        <w:r>
          <w:rPr>
            <w:rStyle w:val="Hyperlink"/>
          </w:rPr>
          <w:t>SourceTracker</w:t>
        </w:r>
        <w:proofErr w:type="spellEnd"/>
        <w:r>
          <w:rPr>
            <w:rStyle w:val="Hyperlink"/>
          </w:rPr>
          <w:t>: Application of Bayesian source tracking to shotgun metagenomics</w:t>
        </w:r>
      </w:hyperlink>
      <w:r>
        <w:t xml:space="preserve">. </w:t>
      </w:r>
      <w:proofErr w:type="spellStart"/>
      <w:r>
        <w:rPr>
          <w:i/>
          <w:iCs/>
        </w:rPr>
        <w:t>PeerJ</w:t>
      </w:r>
      <w:proofErr w:type="spellEnd"/>
      <w:r>
        <w:t xml:space="preserve"> </w:t>
      </w:r>
      <w:r>
        <w:rPr>
          <w:b/>
          <w:bCs/>
        </w:rPr>
        <w:t>8</w:t>
      </w:r>
      <w:r>
        <w:t>, e8783 (2020).</w:t>
      </w:r>
    </w:p>
    <w:p w14:paraId="4C0DE204" w14:textId="139C3664" w:rsidR="00B27C5E" w:rsidRDefault="00800C31">
      <w:pPr>
        <w:pStyle w:val="Bibliography"/>
      </w:pPr>
      <w:bookmarkStart w:id="103" w:name="ref-Johnson2019a"/>
      <w:bookmarkEnd w:id="101"/>
      <w:r>
        <w:t xml:space="preserve">26. </w:t>
      </w:r>
      <w:r>
        <w:tab/>
        <w:t xml:space="preserve">Johnson, J. S. </w:t>
      </w:r>
      <w:r>
        <w:rPr>
          <w:i/>
          <w:iCs/>
        </w:rPr>
        <w:t>et al.</w:t>
      </w:r>
      <w:r>
        <w:t xml:space="preserve"> </w:t>
      </w:r>
      <w:hyperlink r:id="rId35">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14:paraId="4BA4905D" w14:textId="087534E9" w:rsidR="00B27C5E" w:rsidRDefault="00800C31">
      <w:pPr>
        <w:pStyle w:val="Bibliography"/>
      </w:pPr>
      <w:bookmarkStart w:id="104" w:name="ref-Paramsothy2019"/>
      <w:bookmarkEnd w:id="103"/>
      <w:r>
        <w:t xml:space="preserve">27. </w:t>
      </w:r>
      <w:r>
        <w:tab/>
        <w:t xml:space="preserve">Paramsothy, S. </w:t>
      </w:r>
      <w:r>
        <w:rPr>
          <w:i/>
          <w:iCs/>
        </w:rPr>
        <w:t>et al.</w:t>
      </w:r>
      <w:r>
        <w:t xml:space="preserve"> </w:t>
      </w:r>
      <w:hyperlink r:id="rId36">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14:paraId="0343229F" w14:textId="03AED746" w:rsidR="00B27C5E" w:rsidRDefault="00800C31">
      <w:pPr>
        <w:pStyle w:val="Bibliography"/>
      </w:pPr>
      <w:bookmarkStart w:id="105" w:name="ref-Labbe2014"/>
      <w:bookmarkEnd w:id="104"/>
      <w:r>
        <w:t xml:space="preserve">28. </w:t>
      </w:r>
      <w:r>
        <w:tab/>
        <w:t xml:space="preserve">Labbé, A., Ganopolsky, J. G., Martoni, C. J., Prakash, S. &amp; Jones, M. L. </w:t>
      </w:r>
      <w:hyperlink r:id="rId37">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14:paraId="4193D147" w14:textId="4730A445" w:rsidR="00B27C5E" w:rsidRDefault="00800C31">
      <w:pPr>
        <w:pStyle w:val="Bibliography"/>
      </w:pPr>
      <w:bookmarkStart w:id="106" w:name="ref-Tiratterra2018"/>
      <w:bookmarkEnd w:id="105"/>
      <w:r>
        <w:t xml:space="preserve">29. </w:t>
      </w:r>
      <w:r>
        <w:tab/>
        <w:t xml:space="preserve">Tiratterra, E. </w:t>
      </w:r>
      <w:r>
        <w:rPr>
          <w:i/>
          <w:iCs/>
        </w:rPr>
        <w:t>et al.</w:t>
      </w:r>
      <w:r>
        <w:t xml:space="preserve"> </w:t>
      </w:r>
      <w:hyperlink r:id="rId38">
        <w:r>
          <w:rPr>
            <w:rStyle w:val="Hyperlink"/>
          </w:rPr>
          <w:t>Role of bile acids in inflammatory bowel disease</w:t>
        </w:r>
      </w:hyperlink>
      <w:r>
        <w:t xml:space="preserve">. </w:t>
      </w:r>
      <w:r>
        <w:rPr>
          <w:i/>
          <w:iCs/>
        </w:rPr>
        <w:t>Ann Gastroenterol</w:t>
      </w:r>
      <w:r>
        <w:t xml:space="preserve"> </w:t>
      </w:r>
      <w:r>
        <w:rPr>
          <w:b/>
          <w:bCs/>
        </w:rPr>
        <w:t>31</w:t>
      </w:r>
      <w:r>
        <w:t>, 266–272 (2018).</w:t>
      </w:r>
    </w:p>
    <w:p w14:paraId="5ED06E61" w14:textId="2BBE25B5" w:rsidR="00B27C5E" w:rsidRDefault="00800C31">
      <w:pPr>
        <w:pStyle w:val="Bibliography"/>
      </w:pPr>
      <w:bookmarkStart w:id="107" w:name="ref-Heinken2019"/>
      <w:bookmarkEnd w:id="106"/>
      <w:r>
        <w:t xml:space="preserve">30. </w:t>
      </w:r>
      <w:r>
        <w:tab/>
        <w:t xml:space="preserve">Heinken, A. </w:t>
      </w:r>
      <w:r>
        <w:rPr>
          <w:i/>
          <w:iCs/>
        </w:rPr>
        <w:t>et al.</w:t>
      </w:r>
      <w:r>
        <w:t xml:space="preserve"> </w:t>
      </w:r>
      <w:hyperlink r:id="rId39">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14:paraId="7D276B0F" w14:textId="3880C5D4" w:rsidR="00B27C5E" w:rsidRDefault="00800C31">
      <w:pPr>
        <w:pStyle w:val="Bibliography"/>
      </w:pPr>
      <w:bookmarkStart w:id="108" w:name="ref-Vaughn2019"/>
      <w:bookmarkEnd w:id="107"/>
      <w:r>
        <w:t xml:space="preserve">31. </w:t>
      </w:r>
      <w:r>
        <w:tab/>
        <w:t xml:space="preserve">Vaughn, B. P. </w:t>
      </w:r>
      <w:r>
        <w:rPr>
          <w:i/>
          <w:iCs/>
        </w:rPr>
        <w:t>et al.</w:t>
      </w:r>
      <w:r>
        <w:t xml:space="preserve"> </w:t>
      </w:r>
      <w:hyperlink r:id="rId40">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14:paraId="6C4306E6" w14:textId="01630D41" w:rsidR="00B27C5E" w:rsidRDefault="00800C31">
      <w:pPr>
        <w:pStyle w:val="Bibliography"/>
      </w:pPr>
      <w:bookmarkStart w:id="109" w:name="ref-Lavelle2020"/>
      <w:bookmarkEnd w:id="108"/>
      <w:r>
        <w:lastRenderedPageBreak/>
        <w:t xml:space="preserve">32. </w:t>
      </w:r>
      <w:r>
        <w:tab/>
        <w:t xml:space="preserve">Lavelle, A. &amp; Sokol, H. </w:t>
      </w:r>
      <w:hyperlink r:id="rId41">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14:paraId="626C877C" w14:textId="3E98C946" w:rsidR="00B27C5E" w:rsidRDefault="00800C31">
      <w:pPr>
        <w:pStyle w:val="Bibliography"/>
      </w:pPr>
      <w:bookmarkStart w:id="110" w:name="ref-Sinha2020"/>
      <w:bookmarkEnd w:id="109"/>
      <w:r>
        <w:t xml:space="preserve">33. </w:t>
      </w:r>
      <w:r>
        <w:tab/>
        <w:t xml:space="preserve">Sinha, S. R. </w:t>
      </w:r>
      <w:r>
        <w:rPr>
          <w:i/>
          <w:iCs/>
        </w:rPr>
        <w:t>et al.</w:t>
      </w:r>
      <w:r>
        <w:t xml:space="preserve"> </w:t>
      </w:r>
      <w:hyperlink r:id="rId42">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14:paraId="78968978" w14:textId="530A5269" w:rsidR="00B27C5E" w:rsidRDefault="00800C31">
      <w:pPr>
        <w:pStyle w:val="Bibliography"/>
      </w:pPr>
      <w:bookmarkStart w:id="111" w:name="ref-Sun2021"/>
      <w:bookmarkEnd w:id="110"/>
      <w:r>
        <w:t xml:space="preserve">34. </w:t>
      </w:r>
      <w:r>
        <w:tab/>
        <w:t xml:space="preserve">Sun, R., Xu, C., Feng, B., Gao, X. &amp; Liu, Z. </w:t>
      </w:r>
      <w:hyperlink r:id="rId43">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14:paraId="4224B03D" w14:textId="32A79499" w:rsidR="00B27C5E" w:rsidRDefault="00800C31">
      <w:pPr>
        <w:pStyle w:val="Bibliography"/>
      </w:pPr>
      <w:bookmarkStart w:id="112" w:name="ref-Fiorucci2021"/>
      <w:bookmarkEnd w:id="111"/>
      <w:r>
        <w:t xml:space="preserve">35. </w:t>
      </w:r>
      <w:r>
        <w:tab/>
        <w:t xml:space="preserve">Fiorucci, S. </w:t>
      </w:r>
      <w:r>
        <w:rPr>
          <w:i/>
          <w:iCs/>
        </w:rPr>
        <w:t>et al.</w:t>
      </w:r>
      <w:r>
        <w:t xml:space="preserve"> </w:t>
      </w:r>
      <w:hyperlink r:id="rId44">
        <w:r>
          <w:rPr>
            <w:rStyle w:val="Hyperlink"/>
          </w:rPr>
          <w:t>Bile Acid Signaling in Inflammatory Bowel Diseases</w:t>
        </w:r>
      </w:hyperlink>
      <w:r>
        <w:t xml:space="preserve">. </w:t>
      </w:r>
      <w:r>
        <w:rPr>
          <w:i/>
          <w:iCs/>
        </w:rPr>
        <w:t>Dig Dis Sci</w:t>
      </w:r>
      <w:r>
        <w:t xml:space="preserve"> </w:t>
      </w:r>
      <w:r>
        <w:rPr>
          <w:b/>
          <w:bCs/>
        </w:rPr>
        <w:t>66</w:t>
      </w:r>
      <w:r>
        <w:t>, 674–693 (2021).</w:t>
      </w:r>
    </w:p>
    <w:p w14:paraId="1489E084" w14:textId="0AE09DC5" w:rsidR="00B27C5E" w:rsidRDefault="00800C31">
      <w:pPr>
        <w:pStyle w:val="Bibliography"/>
      </w:pPr>
      <w:bookmarkStart w:id="113" w:name="ref-Yang2021"/>
      <w:bookmarkEnd w:id="112"/>
      <w:r>
        <w:t xml:space="preserve">36. </w:t>
      </w:r>
      <w:r>
        <w:tab/>
        <w:t xml:space="preserve">Yang, Z.-H. </w:t>
      </w:r>
      <w:r>
        <w:rPr>
          <w:i/>
          <w:iCs/>
        </w:rPr>
        <w:t>et al.</w:t>
      </w:r>
      <w:r>
        <w:t xml:space="preserve"> </w:t>
      </w:r>
      <w:hyperlink r:id="rId45">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14:paraId="0876DEF4" w14:textId="3CD22C2E" w:rsidR="00B27C5E" w:rsidRDefault="00800C31">
      <w:pPr>
        <w:pStyle w:val="Bibliography"/>
      </w:pPr>
      <w:bookmarkStart w:id="114" w:name="ref-Schroeder1987"/>
      <w:bookmarkEnd w:id="113"/>
      <w:r>
        <w:t xml:space="preserve">37. </w:t>
      </w:r>
      <w:r>
        <w:tab/>
        <w:t xml:space="preserve">Schroeder, K. W., Tremaine, W. J. &amp; Ilstrup, D. M. </w:t>
      </w:r>
      <w:hyperlink r:id="rId46">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14:paraId="5353F68E" w14:textId="65F5BAEC" w:rsidR="00B27C5E" w:rsidRDefault="00800C31">
      <w:pPr>
        <w:pStyle w:val="Bibliography"/>
      </w:pPr>
      <w:bookmarkStart w:id="115" w:name="ref-Shi2020"/>
      <w:bookmarkEnd w:id="114"/>
      <w:r>
        <w:t xml:space="preserve">38. </w:t>
      </w:r>
      <w:r>
        <w:tab/>
        <w:t xml:space="preserve">Shi, Z. J., Dimitrov, B., Zhao, C., Nayfach, S. &amp; Pollard, K. S. Ultra-rapid metagenotyping of the human gut microbiome. </w:t>
      </w:r>
      <w:r>
        <w:rPr>
          <w:i/>
          <w:iCs/>
        </w:rPr>
        <w:t>bioRxiv</w:t>
      </w:r>
      <w:r>
        <w:t xml:space="preserve"> 2020.06.12.149336 (2020) doi:</w:t>
      </w:r>
      <w:hyperlink r:id="rId47">
        <w:r>
          <w:rPr>
            <w:rStyle w:val="Hyperlink"/>
          </w:rPr>
          <w:t>10.1101/2020.06.12.149336</w:t>
        </w:r>
      </w:hyperlink>
      <w:r>
        <w:t>.</w:t>
      </w:r>
    </w:p>
    <w:p w14:paraId="57267D1A" w14:textId="299A6423" w:rsidR="00B27C5E" w:rsidRDefault="00800C31">
      <w:pPr>
        <w:pStyle w:val="Bibliography"/>
        <w:rPr>
          <w:ins w:id="116" w:author="Byron J. Smith" w:date="2022-01-14T13:00:00Z"/>
        </w:rPr>
      </w:pPr>
      <w:bookmarkStart w:id="117" w:name="ref-Phelps2019"/>
      <w:bookmarkEnd w:id="115"/>
      <w:ins w:id="118" w:author="Byron J. Smith" w:date="2022-01-14T13:00:00Z">
        <w:r>
          <w:t xml:space="preserve">39. </w:t>
        </w:r>
        <w:r>
          <w:tab/>
          <w:t xml:space="preserve">Phelps, T., Snyder, E., Rodriguez, E., Child, H. &amp; Harvey, P. </w:t>
        </w:r>
      </w:ins>
      <w:hyperlink r:id="rId48">
        <w:r>
          <w:rPr>
            <w:rStyle w:val="Hyperlink"/>
          </w:rPr>
          <w:t>The influence of biological sex and sex hormones on bile acid synthesis and cholesterol homeostasis</w:t>
        </w:r>
      </w:hyperlink>
      <w:del w:id="119" w:author="Byron J. Smith" w:date="2022-01-14T13:00:00Z">
        <w:r w:rsidR="00820F0F">
          <w:delText>37</w:delText>
        </w:r>
      </w:del>
      <w:ins w:id="120" w:author="Byron J. Smith" w:date="2022-01-14T13:00:00Z">
        <w:r>
          <w:t xml:space="preserve">. </w:t>
        </w:r>
        <w:r>
          <w:rPr>
            <w:i/>
            <w:iCs/>
          </w:rPr>
          <w:t>Biology of Sex Differences</w:t>
        </w:r>
        <w:r>
          <w:t xml:space="preserve"> </w:t>
        </w:r>
        <w:r>
          <w:rPr>
            <w:b/>
            <w:bCs/>
          </w:rPr>
          <w:t>10</w:t>
        </w:r>
        <w:r>
          <w:t>, 52 (2019).</w:t>
        </w:r>
      </w:ins>
    </w:p>
    <w:p w14:paraId="7A9A2E46" w14:textId="66113008" w:rsidR="00B27C5E" w:rsidRDefault="00800C31">
      <w:pPr>
        <w:pStyle w:val="Bibliography"/>
      </w:pPr>
      <w:bookmarkStart w:id="121" w:name="ref-Parks2018"/>
      <w:bookmarkEnd w:id="117"/>
      <w:r>
        <w:t xml:space="preserve">40. </w:t>
      </w:r>
      <w:r>
        <w:tab/>
        <w:t xml:space="preserve">Parks, D. H. </w:t>
      </w:r>
      <w:r>
        <w:rPr>
          <w:i/>
          <w:iCs/>
        </w:rPr>
        <w:t>et al.</w:t>
      </w:r>
      <w:r>
        <w:t xml:space="preserve"> </w:t>
      </w:r>
      <w:hyperlink r:id="rId49">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14:paraId="07EE3FD9" w14:textId="4AD18C2A" w:rsidR="00B27C5E" w:rsidRDefault="00800C31">
      <w:pPr>
        <w:pStyle w:val="Bibliography"/>
      </w:pPr>
      <w:bookmarkStart w:id="122" w:name="ref-Parks2020"/>
      <w:bookmarkEnd w:id="121"/>
      <w:r>
        <w:t xml:space="preserve">41. </w:t>
      </w:r>
      <w:r>
        <w:tab/>
        <w:t xml:space="preserve">Parks, D. H. </w:t>
      </w:r>
      <w:r>
        <w:rPr>
          <w:i/>
          <w:iCs/>
        </w:rPr>
        <w:t>et al.</w:t>
      </w:r>
      <w:r>
        <w:t xml:space="preserve"> </w:t>
      </w:r>
      <w:hyperlink r:id="rId50">
        <w:r>
          <w:rPr>
            <w:rStyle w:val="Hyperlink"/>
          </w:rPr>
          <w:t>A complete domain-to-species taxonomy for Bacteria and Archaea</w:t>
        </w:r>
      </w:hyperlink>
      <w:r>
        <w:t xml:space="preserve">. </w:t>
      </w:r>
      <w:r>
        <w:rPr>
          <w:i/>
          <w:iCs/>
        </w:rPr>
        <w:t>Nat Biotechnol</w:t>
      </w:r>
      <w:r>
        <w:t xml:space="preserve"> </w:t>
      </w:r>
      <w:r>
        <w:rPr>
          <w:b/>
          <w:bCs/>
        </w:rPr>
        <w:t>38</w:t>
      </w:r>
      <w:r>
        <w:t>, 1079–1086 (2020).</w:t>
      </w:r>
    </w:p>
    <w:p w14:paraId="5A142A98" w14:textId="2F7FCC97" w:rsidR="00B27C5E" w:rsidRDefault="00800C31">
      <w:pPr>
        <w:pStyle w:val="Bibliography"/>
      </w:pPr>
      <w:bookmarkStart w:id="123" w:name="ref-Earley2019"/>
      <w:bookmarkEnd w:id="122"/>
      <w:r>
        <w:t xml:space="preserve">42. </w:t>
      </w:r>
      <w:r>
        <w:tab/>
        <w:t xml:space="preserve">Earley, H. </w:t>
      </w:r>
      <w:r>
        <w:rPr>
          <w:i/>
          <w:iCs/>
        </w:rPr>
        <w:t>et al.</w:t>
      </w:r>
      <w:r>
        <w:t xml:space="preserve"> </w:t>
      </w:r>
      <w:hyperlink r:id="rId51">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14:paraId="52B2DCFD" w14:textId="14399AEB" w:rsidR="00B27C5E" w:rsidRDefault="00800C31">
      <w:pPr>
        <w:pStyle w:val="Bibliography"/>
      </w:pPr>
      <w:bookmarkStart w:id="124" w:name="ref-Bian2019"/>
      <w:bookmarkEnd w:id="123"/>
      <w:r>
        <w:t xml:space="preserve">43. </w:t>
      </w:r>
      <w:r>
        <w:tab/>
        <w:t xml:space="preserve">Bian, X. </w:t>
      </w:r>
      <w:r>
        <w:rPr>
          <w:i/>
          <w:iCs/>
        </w:rPr>
        <w:t>et al.</w:t>
      </w:r>
      <w:r>
        <w:t xml:space="preserve"> </w:t>
      </w:r>
      <w:hyperlink r:id="rId52">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14:paraId="32D4B299" w14:textId="5E004BF8" w:rsidR="00B27C5E" w:rsidRDefault="00800C31">
      <w:pPr>
        <w:pStyle w:val="Bibliography"/>
        <w:rPr>
          <w:ins w:id="125" w:author="Byron J. Smith" w:date="2022-01-14T13:00:00Z"/>
        </w:rPr>
      </w:pPr>
      <w:bookmarkStart w:id="126" w:name="ref-Li2016c"/>
      <w:bookmarkEnd w:id="124"/>
      <w:ins w:id="127" w:author="Byron J. Smith" w:date="2022-01-14T13:00:00Z">
        <w:r>
          <w:t xml:space="preserve">44. </w:t>
        </w:r>
        <w:r>
          <w:tab/>
          <w:t xml:space="preserve">Li, S. S. </w:t>
        </w:r>
        <w:r>
          <w:rPr>
            <w:i/>
            <w:iCs/>
          </w:rPr>
          <w:t>et al.</w:t>
        </w:r>
        <w:r>
          <w:t xml:space="preserve"> </w:t>
        </w:r>
      </w:ins>
      <w:hyperlink r:id="rId53">
        <w:r>
          <w:rPr>
            <w:rStyle w:val="Hyperlink"/>
          </w:rPr>
          <w:t>Durable coexistence of donor and recipient strains after fecal microbiota transplantation</w:t>
        </w:r>
      </w:hyperlink>
      <w:del w:id="128" w:author="Byron J. Smith" w:date="2022-01-14T13:00:00Z">
        <w:r w:rsidR="00820F0F">
          <w:delText>41</w:delText>
        </w:r>
      </w:del>
      <w:ins w:id="129" w:author="Byron J. Smith" w:date="2022-01-14T13:00:00Z">
        <w:r>
          <w:t xml:space="preserve">. </w:t>
        </w:r>
        <w:r>
          <w:rPr>
            <w:i/>
            <w:iCs/>
          </w:rPr>
          <w:t>Science</w:t>
        </w:r>
        <w:r>
          <w:t xml:space="preserve"> </w:t>
        </w:r>
        <w:r>
          <w:rPr>
            <w:b/>
            <w:bCs/>
          </w:rPr>
          <w:t>352</w:t>
        </w:r>
        <w:r>
          <w:t>, 586–589 (2016).</w:t>
        </w:r>
      </w:ins>
    </w:p>
    <w:p w14:paraId="24D46582" w14:textId="33EB1B3B" w:rsidR="00B27C5E" w:rsidRDefault="00800C31">
      <w:pPr>
        <w:pStyle w:val="Bibliography"/>
      </w:pPr>
      <w:bookmarkStart w:id="130" w:name="ref-Vital2019"/>
      <w:bookmarkEnd w:id="126"/>
      <w:r>
        <w:t xml:space="preserve">45. </w:t>
      </w:r>
      <w:r>
        <w:tab/>
        <w:t xml:space="preserve">Vital, M., Rud, T., Rath, S., Pieper, D. H. &amp; Schlüter, D. </w:t>
      </w:r>
      <w:hyperlink r:id="rId54">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14:paraId="03470279" w14:textId="4C3F9C66" w:rsidR="00B27C5E" w:rsidRDefault="00800C31">
      <w:pPr>
        <w:pStyle w:val="Bibliography"/>
      </w:pPr>
      <w:bookmarkStart w:id="131" w:name="ref-Song2019"/>
      <w:bookmarkEnd w:id="130"/>
      <w:r>
        <w:t xml:space="preserve">46. </w:t>
      </w:r>
      <w:r>
        <w:tab/>
        <w:t xml:space="preserve">Song, Z. </w:t>
      </w:r>
      <w:r>
        <w:rPr>
          <w:i/>
          <w:iCs/>
        </w:rPr>
        <w:t>et al.</w:t>
      </w:r>
      <w:r>
        <w:t xml:space="preserve"> </w:t>
      </w:r>
      <w:hyperlink r:id="rId55">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14:paraId="5636920E" w14:textId="59829982" w:rsidR="00B27C5E" w:rsidRDefault="00800C31">
      <w:pPr>
        <w:pStyle w:val="Bibliography"/>
      </w:pPr>
      <w:bookmarkStart w:id="132" w:name="ref-Rao2017"/>
      <w:bookmarkEnd w:id="131"/>
      <w:r>
        <w:t xml:space="preserve">47. </w:t>
      </w:r>
      <w:r>
        <w:tab/>
        <w:t xml:space="preserve">Rao, K., Young, V. B. &amp; Malani, P. N. </w:t>
      </w:r>
      <w:hyperlink r:id="rId56">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14:paraId="068E027A" w14:textId="1EF09D10" w:rsidR="00B27C5E" w:rsidRDefault="00800C31">
      <w:pPr>
        <w:pStyle w:val="Bibliography"/>
      </w:pPr>
      <w:bookmarkStart w:id="133" w:name="ref-Wilson2019"/>
      <w:bookmarkEnd w:id="132"/>
      <w:r>
        <w:lastRenderedPageBreak/>
        <w:t xml:space="preserve">48. </w:t>
      </w:r>
      <w:r>
        <w:tab/>
        <w:t xml:space="preserve">Wilson, B. C., Vatanen, T., Cutfield, W. S. &amp; O’Sullivan, J. M. </w:t>
      </w:r>
      <w:hyperlink r:id="rId57">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14:paraId="1101AF35" w14:textId="6D880BD6" w:rsidR="00B27C5E" w:rsidRDefault="00800C31">
      <w:pPr>
        <w:pStyle w:val="Bibliography"/>
        <w:rPr>
          <w:ins w:id="134" w:author="Byron J. Smith" w:date="2022-01-14T13:00:00Z"/>
        </w:rPr>
      </w:pPr>
      <w:bookmarkStart w:id="135" w:name="ref-Pittayanon2020"/>
      <w:bookmarkEnd w:id="133"/>
      <w:ins w:id="136" w:author="Byron J. Smith" w:date="2022-01-14T13:00:00Z">
        <w:r>
          <w:t xml:space="preserve">49. </w:t>
        </w:r>
        <w:r>
          <w:tab/>
        </w:r>
        <w:proofErr w:type="spellStart"/>
        <w:r>
          <w:t>Pittayanon</w:t>
        </w:r>
        <w:proofErr w:type="spellEnd"/>
        <w:r>
          <w:t xml:space="preserve">, R. </w:t>
        </w:r>
        <w:r>
          <w:rPr>
            <w:i/>
            <w:iCs/>
          </w:rPr>
          <w:t>et al.</w:t>
        </w:r>
        <w:r>
          <w:t xml:space="preserve"> </w:t>
        </w:r>
      </w:ins>
      <w:hyperlink r:id="rId58">
        <w:r>
          <w:rPr>
            <w:rStyle w:val="Hyperlink"/>
          </w:rPr>
          <w:t>Differences in Gut Microbiota in Patients With vs Without Inflammatory Bowel Diseases: A Systematic Review</w:t>
        </w:r>
      </w:hyperlink>
      <w:del w:id="137" w:author="Byron J. Smith" w:date="2022-01-14T13:00:00Z">
        <w:r w:rsidR="00820F0F">
          <w:delText>45</w:delText>
        </w:r>
      </w:del>
      <w:ins w:id="138" w:author="Byron J. Smith" w:date="2022-01-14T13:00:00Z">
        <w:r>
          <w:t xml:space="preserve">. </w:t>
        </w:r>
        <w:r>
          <w:rPr>
            <w:i/>
            <w:iCs/>
          </w:rPr>
          <w:t>Gastroenterology</w:t>
        </w:r>
        <w:r>
          <w:t xml:space="preserve"> </w:t>
        </w:r>
        <w:r>
          <w:rPr>
            <w:b/>
            <w:bCs/>
          </w:rPr>
          <w:t>158</w:t>
        </w:r>
        <w:r>
          <w:t>, 930–946.e1 (2020).</w:t>
        </w:r>
      </w:ins>
    </w:p>
    <w:p w14:paraId="08AB302A" w14:textId="0FC625D1" w:rsidR="00B27C5E" w:rsidRDefault="00800C31">
      <w:pPr>
        <w:pStyle w:val="Bibliography"/>
      </w:pPr>
      <w:bookmarkStart w:id="139" w:name="ref-Anyansi2020"/>
      <w:bookmarkEnd w:id="135"/>
      <w:r>
        <w:t xml:space="preserve">50. </w:t>
      </w:r>
      <w:r>
        <w:tab/>
        <w:t xml:space="preserve">Anyansi, C., Straub, T. J., Manson, A. L., Earl, A. M. &amp; Abeel, T. </w:t>
      </w:r>
      <w:hyperlink r:id="rId59">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14:paraId="2A637FAB" w14:textId="65EC0502" w:rsidR="00B27C5E" w:rsidRDefault="00800C31">
      <w:pPr>
        <w:pStyle w:val="Bibliography"/>
      </w:pPr>
      <w:bookmarkStart w:id="140" w:name="ref-Albanese2017"/>
      <w:bookmarkEnd w:id="139"/>
      <w:r>
        <w:t xml:space="preserve">51. </w:t>
      </w:r>
      <w:r>
        <w:tab/>
        <w:t xml:space="preserve">Albanese, D. &amp; Donati, C. </w:t>
      </w:r>
      <w:hyperlink r:id="rId60">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14:paraId="462596BE" w14:textId="7DA92115" w:rsidR="00B27C5E" w:rsidRDefault="00800C31">
      <w:pPr>
        <w:pStyle w:val="Bibliography"/>
      </w:pPr>
      <w:bookmarkStart w:id="141" w:name="ref-Truong2017"/>
      <w:bookmarkEnd w:id="140"/>
      <w:r>
        <w:t xml:space="preserve">52. </w:t>
      </w:r>
      <w:r>
        <w:tab/>
        <w:t xml:space="preserve">Truong, D. T., Tett, A., Pasolli, E., Huttenhower, C. &amp; Segata, N. </w:t>
      </w:r>
      <w:hyperlink r:id="rId61">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14:paraId="2B14C5C6" w14:textId="5C67266D" w:rsidR="00B27C5E" w:rsidRDefault="00800C31">
      <w:pPr>
        <w:pStyle w:val="Bibliography"/>
      </w:pPr>
      <w:bookmarkStart w:id="142" w:name="ref-Podlesny2020"/>
      <w:bookmarkEnd w:id="141"/>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2">
        <w:r>
          <w:rPr>
            <w:rStyle w:val="Hyperlink"/>
          </w:rPr>
          <w:t>10.1101/2020.09.29.20203638</w:t>
        </w:r>
      </w:hyperlink>
      <w:r>
        <w:t>.</w:t>
      </w:r>
    </w:p>
    <w:p w14:paraId="56F41319" w14:textId="758BC588" w:rsidR="00B27C5E" w:rsidRDefault="00800C31">
      <w:pPr>
        <w:pStyle w:val="Bibliography"/>
      </w:pPr>
      <w:bookmarkStart w:id="143" w:name="ref-Allegretti2018"/>
      <w:bookmarkEnd w:id="142"/>
      <w:r>
        <w:t xml:space="preserve">54. </w:t>
      </w:r>
      <w:r>
        <w:tab/>
        <w:t xml:space="preserve">Allegretti, J. R. </w:t>
      </w:r>
      <w:r>
        <w:rPr>
          <w:i/>
          <w:iCs/>
        </w:rPr>
        <w:t>et al.</w:t>
      </w:r>
      <w:r>
        <w:t xml:space="preserve"> </w:t>
      </w:r>
      <w:hyperlink r:id="rId63">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14:paraId="6C8D7B93" w14:textId="5E8BD701" w:rsidR="00B27C5E" w:rsidRDefault="00800C31">
      <w:pPr>
        <w:pStyle w:val="Bibliography"/>
      </w:pPr>
      <w:bookmarkStart w:id="144" w:name="ref-Kassam2019"/>
      <w:bookmarkEnd w:id="143"/>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4">
        <w:r>
          <w:rPr>
            <w:rStyle w:val="Hyperlink"/>
          </w:rPr>
          <w:t>10.1056/NEJMc1913670</w:t>
        </w:r>
      </w:hyperlink>
      <w:r>
        <w:t>.</w:t>
      </w:r>
    </w:p>
    <w:p w14:paraId="0ACA99E9" w14:textId="417972DD" w:rsidR="00B27C5E" w:rsidRDefault="00800C31">
      <w:pPr>
        <w:pStyle w:val="Bibliography"/>
      </w:pPr>
      <w:bookmarkStart w:id="145" w:name="ref-Gilat1987"/>
      <w:bookmarkEnd w:id="144"/>
      <w:r>
        <w:t xml:space="preserve">56. </w:t>
      </w:r>
      <w:r>
        <w:tab/>
        <w:t xml:space="preserve">Gilat, T. </w:t>
      </w:r>
      <w:r>
        <w:rPr>
          <w:i/>
          <w:iCs/>
        </w:rPr>
        <w:t>et al.</w:t>
      </w:r>
      <w:r>
        <w:t xml:space="preserve"> </w:t>
      </w:r>
      <w:hyperlink r:id="rId65">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14:paraId="197F3B84" w14:textId="3EE11FB4" w:rsidR="00B27C5E" w:rsidRDefault="00800C31">
      <w:pPr>
        <w:pStyle w:val="Bibliography"/>
      </w:pPr>
      <w:bookmarkStart w:id="146" w:name="ref-Chapman1986"/>
      <w:bookmarkEnd w:id="145"/>
      <w:r>
        <w:t xml:space="preserve">57. </w:t>
      </w:r>
      <w:r>
        <w:tab/>
        <w:t xml:space="preserve">Chapman, R. W., Selby, W. S. &amp; Jewell, D. P. </w:t>
      </w:r>
      <w:hyperlink r:id="rId66">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14:paraId="411AEF73" w14:textId="5D8A1F25" w:rsidR="00B27C5E" w:rsidRDefault="00800C31">
      <w:pPr>
        <w:pStyle w:val="Bibliography"/>
      </w:pPr>
      <w:bookmarkStart w:id="147" w:name="ref-Mantzaris1997"/>
      <w:bookmarkEnd w:id="146"/>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14:paraId="4160E6F8" w14:textId="3969C930" w:rsidR="00B27C5E" w:rsidRDefault="00800C31">
      <w:pPr>
        <w:pStyle w:val="Bibliography"/>
      </w:pPr>
      <w:bookmarkStart w:id="148" w:name="ref-Mantzaris2001"/>
      <w:bookmarkEnd w:id="147"/>
      <w:r>
        <w:t xml:space="preserve">59. </w:t>
      </w:r>
      <w:r>
        <w:tab/>
        <w:t xml:space="preserve">Mantzaris, G. J. </w:t>
      </w:r>
      <w:r>
        <w:rPr>
          <w:i/>
          <w:iCs/>
        </w:rPr>
        <w:t>et al.</w:t>
      </w:r>
      <w:r>
        <w:t xml:space="preserve"> </w:t>
      </w:r>
      <w:hyperlink r:id="rId67">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14:paraId="3D8989EA" w14:textId="1D28F77F" w:rsidR="00B27C5E" w:rsidRDefault="00800C31">
      <w:pPr>
        <w:pStyle w:val="Bibliography"/>
      </w:pPr>
      <w:bookmarkStart w:id="149" w:name="ref-Koster2012"/>
      <w:bookmarkEnd w:id="148"/>
      <w:r>
        <w:t xml:space="preserve">60. </w:t>
      </w:r>
      <w:r>
        <w:tab/>
        <w:t xml:space="preserve">Köster, J. &amp; Rahmann, S. </w:t>
      </w:r>
      <w:hyperlink r:id="rId68">
        <w:r>
          <w:rPr>
            <w:rStyle w:val="Hyperlink"/>
          </w:rPr>
          <w:t>Snakemakea scalable bioinformatics workflow engine</w:t>
        </w:r>
      </w:hyperlink>
      <w:r>
        <w:t xml:space="preserve">. </w:t>
      </w:r>
      <w:r>
        <w:rPr>
          <w:i/>
          <w:iCs/>
        </w:rPr>
        <w:t>Bioinformatics</w:t>
      </w:r>
      <w:r>
        <w:t xml:space="preserve"> </w:t>
      </w:r>
      <w:r>
        <w:rPr>
          <w:b/>
          <w:bCs/>
        </w:rPr>
        <w:t>28</w:t>
      </w:r>
      <w:r>
        <w:t>, 2520–2522 (2012).</w:t>
      </w:r>
    </w:p>
    <w:p w14:paraId="607CBD55" w14:textId="17E99719" w:rsidR="00B27C5E" w:rsidRDefault="00800C31">
      <w:pPr>
        <w:pStyle w:val="Bibliography"/>
      </w:pPr>
      <w:bookmarkStart w:id="150" w:name="ref-Merkel2014"/>
      <w:bookmarkEnd w:id="149"/>
      <w:r>
        <w:t xml:space="preserve">61. </w:t>
      </w:r>
      <w:r>
        <w:tab/>
        <w:t xml:space="preserve">Merkel, D. </w:t>
      </w:r>
      <w:hyperlink r:id="rId69">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14:paraId="2C78523A" w14:textId="6646C9D7" w:rsidR="00B27C5E" w:rsidRDefault="00800C31">
      <w:pPr>
        <w:pStyle w:val="Bibliography"/>
      </w:pPr>
      <w:bookmarkStart w:id="151" w:name="ref-anaconda"/>
      <w:bookmarkEnd w:id="150"/>
      <w:r>
        <w:t xml:space="preserve">62. </w:t>
      </w:r>
      <w:r>
        <w:tab/>
      </w:r>
      <w:hyperlink r:id="rId70">
        <w:r>
          <w:rPr>
            <w:rStyle w:val="Hyperlink"/>
            <w:i/>
            <w:iCs/>
          </w:rPr>
          <w:t>Anaconda Software Distribution</w:t>
        </w:r>
      </w:hyperlink>
      <w:r>
        <w:t>. (Anaconda Inc., 2020).</w:t>
      </w:r>
    </w:p>
    <w:p w14:paraId="1EF74793" w14:textId="44BA2781" w:rsidR="00B27C5E" w:rsidRDefault="00800C31">
      <w:pPr>
        <w:pStyle w:val="Bibliography"/>
      </w:pPr>
      <w:bookmarkStart w:id="152" w:name="ref-Kluyver2016"/>
      <w:bookmarkEnd w:id="151"/>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1">
        <w:r>
          <w:rPr>
            <w:rStyle w:val="Hyperlink"/>
          </w:rPr>
          <w:t>10.3233/978-1-61499-649-1-87</w:t>
        </w:r>
      </w:hyperlink>
      <w:r>
        <w:t>.</w:t>
      </w:r>
    </w:p>
    <w:p w14:paraId="0F819757" w14:textId="3A38A4B8" w:rsidR="00B27C5E" w:rsidRDefault="00800C31">
      <w:pPr>
        <w:pStyle w:val="Bibliography"/>
      </w:pPr>
      <w:bookmarkStart w:id="153" w:name="ref-Almeida2021"/>
      <w:bookmarkEnd w:id="152"/>
      <w:r>
        <w:lastRenderedPageBreak/>
        <w:t xml:space="preserve">64. </w:t>
      </w:r>
      <w:r>
        <w:tab/>
        <w:t xml:space="preserve">Almeida, A. </w:t>
      </w:r>
      <w:r>
        <w:rPr>
          <w:i/>
          <w:iCs/>
        </w:rPr>
        <w:t>et al.</w:t>
      </w:r>
      <w:r>
        <w:t xml:space="preserve"> </w:t>
      </w:r>
      <w:hyperlink r:id="rId72">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14:paraId="79979C46" w14:textId="3140AD5E" w:rsidR="00B27C5E" w:rsidRDefault="00800C31">
      <w:pPr>
        <w:pStyle w:val="Bibliography"/>
      </w:pPr>
      <w:bookmarkStart w:id="154" w:name="ref-Pedregosa2012"/>
      <w:bookmarkEnd w:id="153"/>
      <w:r>
        <w:t xml:space="preserve">65. </w:t>
      </w:r>
      <w:r>
        <w:tab/>
        <w:t xml:space="preserve">Pedregosa, F. </w:t>
      </w:r>
      <w:r>
        <w:rPr>
          <w:i/>
          <w:iCs/>
        </w:rPr>
        <w:t>et al.</w:t>
      </w:r>
      <w:r>
        <w:t xml:space="preserve"> </w:t>
      </w:r>
      <w:hyperlink r:id="rId73">
        <w:r>
          <w:rPr>
            <w:rStyle w:val="Hyperlink"/>
          </w:rPr>
          <w:t>Scikit-learn: Machine learning in Python</w:t>
        </w:r>
      </w:hyperlink>
      <w:r>
        <w:t xml:space="preserve">. </w:t>
      </w:r>
      <w:r>
        <w:rPr>
          <w:i/>
          <w:iCs/>
        </w:rPr>
        <w:t>J. Mach. Learn. Res.</w:t>
      </w:r>
      <w:r>
        <w:t xml:space="preserve"> </w:t>
      </w:r>
      <w:r>
        <w:rPr>
          <w:b/>
          <w:bCs/>
        </w:rPr>
        <w:t>12</w:t>
      </w:r>
      <w:r>
        <w:t>, 2825–2830 (2011).</w:t>
      </w:r>
    </w:p>
    <w:p w14:paraId="4853280F" w14:textId="71D10543" w:rsidR="00B27C5E" w:rsidRDefault="00800C31">
      <w:pPr>
        <w:pStyle w:val="Bibliography"/>
      </w:pPr>
      <w:bookmarkStart w:id="155" w:name="ref-Hojsgaard2005"/>
      <w:bookmarkEnd w:id="154"/>
      <w:r>
        <w:t xml:space="preserve">66. </w:t>
      </w:r>
      <w:r>
        <w:tab/>
        <w:t xml:space="preserve">Højsgaard, S., Halekoh, U. &amp; Yan, J. </w:t>
      </w:r>
      <w:hyperlink r:id="rId74">
        <w:r>
          <w:rPr>
            <w:rStyle w:val="Hyperlink"/>
          </w:rPr>
          <w:t>The R Package geepack for Generalized Estimating Equations</w:t>
        </w:r>
      </w:hyperlink>
      <w:r>
        <w:t xml:space="preserve">. </w:t>
      </w:r>
      <w:r>
        <w:rPr>
          <w:i/>
          <w:iCs/>
        </w:rPr>
        <w:t>J. Stat. Softw.</w:t>
      </w:r>
      <w:r>
        <w:t xml:space="preserve"> </w:t>
      </w:r>
      <w:r>
        <w:rPr>
          <w:b/>
          <w:bCs/>
        </w:rPr>
        <w:t>15</w:t>
      </w:r>
      <w:r>
        <w:t>, 1–11 (2005).</w:t>
      </w:r>
    </w:p>
    <w:p w14:paraId="3934A064" w14:textId="25C24087" w:rsidR="00B27C5E" w:rsidRDefault="00800C31">
      <w:pPr>
        <w:pStyle w:val="Bibliography"/>
      </w:pPr>
      <w:bookmarkStart w:id="156" w:name="ref-Guillot2013"/>
      <w:bookmarkEnd w:id="155"/>
      <w:r>
        <w:t xml:space="preserve">67. </w:t>
      </w:r>
      <w:r>
        <w:tab/>
        <w:t xml:space="preserve">Guillot, G. &amp; Rousset, F. </w:t>
      </w:r>
      <w:hyperlink r:id="rId75">
        <w:r>
          <w:rPr>
            <w:rStyle w:val="Hyperlink"/>
          </w:rPr>
          <w:t>Dismantling the Mantel tests</w:t>
        </w:r>
      </w:hyperlink>
      <w:r>
        <w:t xml:space="preserve">. </w:t>
      </w:r>
      <w:r>
        <w:rPr>
          <w:i/>
          <w:iCs/>
        </w:rPr>
        <w:t>Methods Ecol. Evol.</w:t>
      </w:r>
      <w:r>
        <w:t xml:space="preserve"> </w:t>
      </w:r>
      <w:r>
        <w:rPr>
          <w:b/>
          <w:bCs/>
        </w:rPr>
        <w:t>4</w:t>
      </w:r>
      <w:r>
        <w:t>, 336–344 (2013).</w:t>
      </w:r>
    </w:p>
    <w:p w14:paraId="32F9E71C" w14:textId="2CCCE0D6" w:rsidR="00B27C5E" w:rsidRDefault="00800C31">
      <w:pPr>
        <w:pStyle w:val="Bibliography"/>
      </w:pPr>
      <w:bookmarkStart w:id="157" w:name="ref-Lloyd-Price2019"/>
      <w:bookmarkEnd w:id="156"/>
      <w:r>
        <w:t xml:space="preserve">68. </w:t>
      </w:r>
      <w:r>
        <w:tab/>
        <w:t xml:space="preserve">Lloyd-Price, J. </w:t>
      </w:r>
      <w:r>
        <w:rPr>
          <w:i/>
          <w:iCs/>
        </w:rPr>
        <w:t>et al.</w:t>
      </w:r>
      <w:r>
        <w:t xml:space="preserve"> </w:t>
      </w:r>
      <w:hyperlink r:id="rId76">
        <w:r>
          <w:rPr>
            <w:rStyle w:val="Hyperlink"/>
          </w:rPr>
          <w:t>Multi-omics of the gut microbial ecosystem in inflammatory bowel diseases</w:t>
        </w:r>
      </w:hyperlink>
      <w:r>
        <w:t xml:space="preserve">. </w:t>
      </w:r>
      <w:r>
        <w:rPr>
          <w:i/>
          <w:iCs/>
        </w:rPr>
        <w:t>Nature</w:t>
      </w:r>
      <w:r>
        <w:t xml:space="preserve"> </w:t>
      </w:r>
      <w:r>
        <w:rPr>
          <w:b/>
          <w:bCs/>
        </w:rPr>
        <w:t>569</w:t>
      </w:r>
      <w:r>
        <w:t>, 655–662 (2019).</w:t>
      </w:r>
    </w:p>
    <w:p w14:paraId="3823DB4A" w14:textId="77777777" w:rsidR="00B27C5E" w:rsidRDefault="00B27C5E">
      <w:pPr>
        <w:pStyle w:val="Bibliography"/>
        <w:rPr>
          <w:ins w:id="158" w:author="Byron J. Smith" w:date="2022-01-14T13:00:00Z"/>
        </w:rPr>
      </w:pPr>
      <w:bookmarkStart w:id="159" w:name="ref-Huerta-Cepas2017"/>
      <w:bookmarkEnd w:id="157"/>
    </w:p>
    <w:p w14:paraId="52A06F9D" w14:textId="77777777" w:rsidR="007C7DC2" w:rsidRDefault="007C7DC2" w:rsidP="007C7DC2">
      <w:pPr>
        <w:pStyle w:val="Heading2"/>
      </w:pPr>
      <w:r>
        <w:t>Figures</w:t>
      </w:r>
    </w:p>
    <w:p w14:paraId="6FE6A9AE" w14:textId="77777777" w:rsidR="007C7DC2" w:rsidRDefault="007C7DC2" w:rsidP="007C7DC2">
      <w:pPr>
        <w:pStyle w:val="ImageCaption"/>
      </w:pPr>
      <w:r w:rsidRPr="007C7DC2">
        <w:rPr>
          <w:b/>
          <w:bCs/>
        </w:rPr>
        <w:t>Figure 1:</w:t>
      </w:r>
      <w:r>
        <w:t xml:space="preserve">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w:t>
      </w:r>
      <w:proofErr w:type="spellStart"/>
      <w:r>
        <w:t>enama</w:t>
      </w:r>
      <w:proofErr w:type="spellEnd"/>
      <w:r>
        <w:t xml:space="preserve">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14:paraId="7F087BA2" w14:textId="77777777" w:rsidR="007C7DC2" w:rsidRDefault="007C7DC2" w:rsidP="007C7DC2">
      <w:pPr>
        <w:pStyle w:val="ImageCaption"/>
      </w:pPr>
      <w:r w:rsidRPr="007C7DC2">
        <w:rPr>
          <w:b/>
          <w:bCs/>
        </w:rPr>
        <w:t>Figure 2:</w:t>
      </w:r>
      <w:r>
        <w:t xml:space="preserve"> Samples cluster within patient and donor groups during and after FMT treatment. </w:t>
      </w:r>
      <w:r>
        <w:rPr>
          <w:b/>
          <w:bCs/>
        </w:rPr>
        <w:t>(A-D)</w:t>
      </w:r>
      <w:r>
        <w:t xml:space="preserve"> Non-metric multidimensional </w:t>
      </w:r>
      <w:proofErr w:type="spellStart"/>
      <w:r>
        <w:t>scalings</w:t>
      </w:r>
      <w:proofErr w:type="spellEnd"/>
      <w:r>
        <w:t xml:space="preserve">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S1.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14:paraId="037BE6C6" w14:textId="77777777" w:rsidR="007C7DC2" w:rsidRDefault="007C7DC2" w:rsidP="007C7DC2">
      <w:pPr>
        <w:pStyle w:val="ImageCaption"/>
      </w:pPr>
      <w:r w:rsidRPr="007C7DC2">
        <w:rPr>
          <w:b/>
          <w:bCs/>
        </w:rPr>
        <w:t>Figure 3:</w:t>
      </w:r>
      <w:r>
        <w:t xml:space="preserve">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w:t>
      </w:r>
    </w:p>
    <w:p w14:paraId="4350E337" w14:textId="77777777" w:rsidR="007C7DC2" w:rsidRDefault="007C7DC2" w:rsidP="007C7DC2">
      <w:pPr>
        <w:pStyle w:val="ImageCaption"/>
      </w:pPr>
      <w:r w:rsidRPr="007C7DC2">
        <w:rPr>
          <w:b/>
          <w:bCs/>
        </w:rPr>
        <w:lastRenderedPageBreak/>
        <w:t>Figure 4:</w:t>
      </w:r>
      <w:r>
        <w:t xml:space="preserve">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14:paraId="1129920B" w14:textId="77777777" w:rsidR="00BE1661" w:rsidRDefault="00BE1661" w:rsidP="00BE1661">
      <w:pPr>
        <w:pStyle w:val="Heading2"/>
      </w:pPr>
      <w:bookmarkStart w:id="160" w:name="author-contributions"/>
      <w:r>
        <w:t>Author Contributions</w:t>
      </w:r>
    </w:p>
    <w:p w14:paraId="02D47A67" w14:textId="77777777" w:rsidR="00BE1661" w:rsidRDefault="00BE1661" w:rsidP="00BE1661">
      <w:pPr>
        <w:pStyle w:val="Compact"/>
        <w:numPr>
          <w:ilvl w:val="0"/>
          <w:numId w:val="16"/>
        </w:numPr>
      </w:pPr>
      <w:r>
        <w:t>BJS: conceptualization, data curation, formal analysis, methodology, software, visualization, writing - original draft, writing - review &amp; editing.</w:t>
      </w:r>
    </w:p>
    <w:p w14:paraId="2C68830F" w14:textId="77777777" w:rsidR="00BE1661" w:rsidRDefault="00BE1661" w:rsidP="00BE1661">
      <w:pPr>
        <w:pStyle w:val="Compact"/>
        <w:numPr>
          <w:ilvl w:val="0"/>
          <w:numId w:val="16"/>
        </w:numPr>
      </w:pPr>
      <w:r>
        <w:t>YMP: methodology, investigation, writing - review &amp; editing.</w:t>
      </w:r>
    </w:p>
    <w:p w14:paraId="40788E6C" w14:textId="77777777" w:rsidR="00BE1661" w:rsidRDefault="00BE1661" w:rsidP="00BE1661">
      <w:pPr>
        <w:pStyle w:val="Compact"/>
        <w:numPr>
          <w:ilvl w:val="0"/>
          <w:numId w:val="16"/>
        </w:numPr>
      </w:pPr>
      <w:r>
        <w:t>KSP: conceptualization, methodology, writing - review &amp; editing, funding acquisition, supervision</w:t>
      </w:r>
    </w:p>
    <w:p w14:paraId="6BFCAA03" w14:textId="77777777" w:rsidR="00BE1661" w:rsidRDefault="00BE1661" w:rsidP="00BE1661">
      <w:pPr>
        <w:pStyle w:val="Compact"/>
        <w:numPr>
          <w:ilvl w:val="0"/>
          <w:numId w:val="16"/>
        </w:numPr>
      </w:pPr>
      <w:r>
        <w:t>LAS: project administration, investigation, resources, writing - review and editing</w:t>
      </w:r>
    </w:p>
    <w:p w14:paraId="57131AB1" w14:textId="77777777" w:rsidR="00BE1661" w:rsidRDefault="00BE1661" w:rsidP="00BE1661">
      <w:pPr>
        <w:pStyle w:val="Compact"/>
        <w:numPr>
          <w:ilvl w:val="0"/>
          <w:numId w:val="16"/>
        </w:numPr>
      </w:pPr>
      <w:r>
        <w:t>NE: conceptualization, patient recruitment/enrollment, methodology, supervision, funding acquisition, writing- review and editing</w:t>
      </w:r>
    </w:p>
    <w:p w14:paraId="12F3DDD5" w14:textId="77777777" w:rsidR="00BE1661" w:rsidRDefault="00BE1661" w:rsidP="00BE1661">
      <w:pPr>
        <w:pStyle w:val="Compact"/>
        <w:numPr>
          <w:ilvl w:val="0"/>
          <w:numId w:val="16"/>
        </w:numPr>
      </w:pPr>
      <w:r>
        <w:t xml:space="preserve">MZ: project administration, </w:t>
      </w:r>
      <w:ins w:id="161" w:author="Byron J. Smith" w:date="2022-01-14T13:00:00Z">
        <w:r>
          <w:t xml:space="preserve">investigation, </w:t>
        </w:r>
      </w:ins>
      <w:r>
        <w:t>data collection</w:t>
      </w:r>
      <w:ins w:id="162" w:author="Byron J. Smith" w:date="2022-01-14T13:00:00Z">
        <w:r>
          <w:t>, data curation</w:t>
        </w:r>
      </w:ins>
      <w:r>
        <w:t>, writing - review and editing</w:t>
      </w:r>
    </w:p>
    <w:p w14:paraId="3091EC94" w14:textId="77777777" w:rsidR="00BE1661" w:rsidRDefault="00BE1661" w:rsidP="00BE1661">
      <w:pPr>
        <w:pStyle w:val="Compact"/>
        <w:numPr>
          <w:ilvl w:val="0"/>
          <w:numId w:val="16"/>
        </w:numPr>
      </w:pPr>
      <w:r>
        <w:t>ZK: conceptualization, methodology, writing - review and editing</w:t>
      </w:r>
    </w:p>
    <w:p w14:paraId="692DA615" w14:textId="77777777" w:rsidR="00BE1661" w:rsidRDefault="00BE1661" w:rsidP="00BE1661">
      <w:pPr>
        <w:pStyle w:val="Compact"/>
        <w:numPr>
          <w:ilvl w:val="0"/>
          <w:numId w:val="16"/>
        </w:numPr>
      </w:pPr>
      <w:r>
        <w:t>JPT: patient recruitment, review and editing</w:t>
      </w:r>
    </w:p>
    <w:p w14:paraId="174955F0" w14:textId="77777777" w:rsidR="00BE1661" w:rsidRDefault="00BE1661" w:rsidP="00BE1661">
      <w:pPr>
        <w:pStyle w:val="Compact"/>
        <w:numPr>
          <w:ilvl w:val="0"/>
          <w:numId w:val="16"/>
        </w:numPr>
      </w:pPr>
      <w:r>
        <w:t>AM: funding acquisition, conceptualization</w:t>
      </w:r>
    </w:p>
    <w:p w14:paraId="737297A6" w14:textId="77777777" w:rsidR="00BE1661" w:rsidRDefault="00BE1661" w:rsidP="00BE1661">
      <w:pPr>
        <w:pStyle w:val="Compact"/>
        <w:numPr>
          <w:ilvl w:val="0"/>
          <w:numId w:val="16"/>
        </w:numPr>
      </w:pPr>
      <w:r>
        <w:t>BZ: data curation, methodology, formal analysis, writing - original draft, writing - review and editing</w:t>
      </w:r>
    </w:p>
    <w:p w14:paraId="0E30B5BE" w14:textId="77777777" w:rsidR="00BE1661" w:rsidRDefault="00BE1661" w:rsidP="00BE1661">
      <w:pPr>
        <w:pStyle w:val="Compact"/>
        <w:numPr>
          <w:ilvl w:val="0"/>
          <w:numId w:val="16"/>
        </w:numPr>
      </w:pPr>
      <w:r>
        <w:t>SVL: funding acquisition, conceptualization, supervision, writing - review and editing</w:t>
      </w:r>
      <w:bookmarkEnd w:id="70"/>
      <w:bookmarkEnd w:id="72"/>
      <w:bookmarkEnd w:id="159"/>
      <w:bookmarkEnd w:id="160"/>
    </w:p>
    <w:sectPr w:rsidR="00BE1661" w:rsidSect="002E17C6">
      <w:headerReference w:type="even" r:id="rId77"/>
      <w:headerReference w:type="default" r:id="rId7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FB509" w14:textId="77777777" w:rsidR="00AA1C47" w:rsidRDefault="00AA1C47">
      <w:pPr>
        <w:spacing w:before="0" w:after="0"/>
      </w:pPr>
      <w:r>
        <w:separator/>
      </w:r>
    </w:p>
  </w:endnote>
  <w:endnote w:type="continuationSeparator" w:id="0">
    <w:p w14:paraId="49C35F32" w14:textId="77777777" w:rsidR="00AA1C47" w:rsidRDefault="00AA1C4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6B96E" w14:textId="77777777" w:rsidR="00AA1C47" w:rsidRDefault="00AA1C47">
      <w:r>
        <w:separator/>
      </w:r>
    </w:p>
  </w:footnote>
  <w:footnote w:type="continuationSeparator" w:id="0">
    <w:p w14:paraId="0ACBEC4B" w14:textId="77777777" w:rsidR="00AA1C47" w:rsidRDefault="00AA1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14:paraId="7DB8E601" w14:textId="77777777" w:rsidR="00F7051E" w:rsidRDefault="00800C31"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5CA61B" w14:textId="77777777" w:rsidR="00F7051E" w:rsidRDefault="00AA1C47"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14:paraId="3B0C4A91" w14:textId="77777777" w:rsidR="00F7051E" w:rsidRPr="009E2C79" w:rsidRDefault="00800C31"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14:paraId="61956714" w14:textId="77777777" w:rsidR="00F7051E" w:rsidRDefault="00AA1C47"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3E5C6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46FCA7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F08811C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65E0DF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2FC742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4EAAA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486EDB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9E7EF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D0205C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E7648E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yron J. Smith">
    <w15:presenceInfo w15:providerId="None" w15:userId="Byron J.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07001D"/>
    <w:rsid w:val="0008258B"/>
    <w:rsid w:val="00097A39"/>
    <w:rsid w:val="000A60BA"/>
    <w:rsid w:val="00114AE8"/>
    <w:rsid w:val="00200A0D"/>
    <w:rsid w:val="0023272C"/>
    <w:rsid w:val="002B3410"/>
    <w:rsid w:val="00310084"/>
    <w:rsid w:val="003175A1"/>
    <w:rsid w:val="00335127"/>
    <w:rsid w:val="00415569"/>
    <w:rsid w:val="00423481"/>
    <w:rsid w:val="00590DF2"/>
    <w:rsid w:val="005C214C"/>
    <w:rsid w:val="00675192"/>
    <w:rsid w:val="006862D3"/>
    <w:rsid w:val="006E4439"/>
    <w:rsid w:val="00763E34"/>
    <w:rsid w:val="007C7DC2"/>
    <w:rsid w:val="00800C31"/>
    <w:rsid w:val="00820F0F"/>
    <w:rsid w:val="00977A27"/>
    <w:rsid w:val="00A42E19"/>
    <w:rsid w:val="00AA1C47"/>
    <w:rsid w:val="00B27C5E"/>
    <w:rsid w:val="00B42633"/>
    <w:rsid w:val="00B6759D"/>
    <w:rsid w:val="00BE1661"/>
    <w:rsid w:val="00BF0FB2"/>
    <w:rsid w:val="00CD0B81"/>
    <w:rsid w:val="00D613CD"/>
    <w:rsid w:val="00EA3DD9"/>
    <w:rsid w:val="00F73669"/>
    <w:rsid w:val="00FC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16E21D"/>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1203/rs.3.rs-62372/v1" TargetMode="External"/><Relationship Id="rId21" Type="http://schemas.openxmlformats.org/officeDocument/2006/relationships/hyperlink" Target="https://doi.org/10.3390/pathogens8030126" TargetMode="External"/><Relationship Id="rId42" Type="http://schemas.openxmlformats.org/officeDocument/2006/relationships/hyperlink" Target="https://doi.org/10.1016/j.chom.2020.01.021" TargetMode="External"/><Relationship Id="rId47" Type="http://schemas.openxmlformats.org/officeDocument/2006/relationships/hyperlink" Target="https://doi.org/10.1101/2020.06.12.149336" TargetMode="External"/><Relationship Id="rId63" Type="http://schemas.openxmlformats.org/officeDocument/2006/relationships/hyperlink" Target="https://journals.lww.com/ajg/Fulltext/2018/10001/Bile_Acid_Profiles_are_Not_Altered_by_Fecal.1017.aspx" TargetMode="External"/><Relationship Id="rId68" Type="http://schemas.openxmlformats.org/officeDocument/2006/relationships/hyperlink" Target="https://doi.org/10.1093/bioinformatics/bts480" TargetMode="External"/><Relationship Id="rId16" Type="http://schemas.openxmlformats.org/officeDocument/2006/relationships/hyperlink" Target="https://doi.org/10.1053/j.gastro.2015.03.045" TargetMode="External"/><Relationship Id="rId11" Type="http://schemas.openxmlformats.org/officeDocument/2006/relationships/hyperlink" Target="https://doi.org/10.1080/14712598.2020.1733964" TargetMode="External"/><Relationship Id="rId32" Type="http://schemas.openxmlformats.org/officeDocument/2006/relationships/hyperlink" Target="https://doi.org/10.1101/649384" TargetMode="External"/><Relationship Id="rId37" Type="http://schemas.openxmlformats.org/officeDocument/2006/relationships/hyperlink" Target="https://doi.org/10.1371/journal.pone.0115175" TargetMode="External"/><Relationship Id="rId53" Type="http://schemas.openxmlformats.org/officeDocument/2006/relationships/hyperlink" Target="https://doi.org/10.1126/science.aad8852" TargetMode="External"/><Relationship Id="rId58" Type="http://schemas.openxmlformats.org/officeDocument/2006/relationships/hyperlink" Target="https://doi.org/10.1053/j.gastro.2019.11.294" TargetMode="External"/><Relationship Id="rId74" Type="http://schemas.openxmlformats.org/officeDocument/2006/relationships/hyperlink" Target="https://doi.org/10.18637/jss.v015.i02"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01/gr.216242.116" TargetMode="External"/><Relationship Id="rId19" Type="http://schemas.openxmlformats.org/officeDocument/2006/relationships/hyperlink" Target="https://doi.org/10.1001/jama.2018.20046" TargetMode="External"/><Relationship Id="rId14" Type="http://schemas.openxmlformats.org/officeDocument/2006/relationships/hyperlink" Target="https://doi.org/10.1089/crispr.2018.0046" TargetMode="External"/><Relationship Id="rId22" Type="http://schemas.openxmlformats.org/officeDocument/2006/relationships/hyperlink" Target="https://doi.org/10.1097/MIB.0000000000000975" TargetMode="External"/><Relationship Id="rId27" Type="http://schemas.openxmlformats.org/officeDocument/2006/relationships/hyperlink" Target="https://doi.org/10.1080/00365521.2019.1585939" TargetMode="External"/><Relationship Id="rId30" Type="http://schemas.openxmlformats.org/officeDocument/2006/relationships/hyperlink" Target="https://doi.org/10.1016/j.medmic.2020.100026" TargetMode="External"/><Relationship Id="rId35" Type="http://schemas.openxmlformats.org/officeDocument/2006/relationships/hyperlink" Target="https://doi.org/10.1038/s41467-019-13036-1" TargetMode="External"/><Relationship Id="rId43" Type="http://schemas.openxmlformats.org/officeDocument/2006/relationships/hyperlink" Target="https://doi.org/10.1177/17562848211018098" TargetMode="External"/><Relationship Id="rId48" Type="http://schemas.openxmlformats.org/officeDocument/2006/relationships/hyperlink" Target="https://doi.org/10.1186/s13293-019-0265-3" TargetMode="External"/><Relationship Id="rId56" Type="http://schemas.openxmlformats.org/officeDocument/2006/relationships/hyperlink" Target="https://doi.org/10.1001/jama.2017.17969" TargetMode="External"/><Relationship Id="rId64" Type="http://schemas.openxmlformats.org/officeDocument/2006/relationships/hyperlink" Target="https://doi.org/10.1056/NEJMc1913670" TargetMode="External"/><Relationship Id="rId69" Type="http://schemas.openxmlformats.org/officeDocument/2006/relationships/hyperlink" Target="https://www.linuxjournal.com/content/docker-lightweight-linux-containers-consistent-development-and-deployment" TargetMode="External"/><Relationship Id="rId77" Type="http://schemas.openxmlformats.org/officeDocument/2006/relationships/header" Target="header1.xml"/><Relationship Id="rId8" Type="http://schemas.openxmlformats.org/officeDocument/2006/relationships/hyperlink" Target="mailto:najwa.elnachef@ucsf.edu" TargetMode="External"/><Relationship Id="rId51" Type="http://schemas.openxmlformats.org/officeDocument/2006/relationships/hyperlink" Target="https://doi.org/10.1038/s41598-019-51878-3" TargetMode="External"/><Relationship Id="rId72" Type="http://schemas.openxmlformats.org/officeDocument/2006/relationships/hyperlink" Target="https://doi.org/10.1038/s41587-020-0603-3" TargetMode="Externa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doi.org/10.1093/ecco-jcc/jjx063" TargetMode="External"/><Relationship Id="rId17" Type="http://schemas.openxmlformats.org/officeDocument/2006/relationships/hyperlink" Target="https://doi.org/10.1053/j.gastro.2015.04.001" TargetMode="External"/><Relationship Id="rId25" Type="http://schemas.openxmlformats.org/officeDocument/2006/relationships/hyperlink" Target="https://doi.org/10.1007/s10620-019-05596-5" TargetMode="External"/><Relationship Id="rId33" Type="http://schemas.openxmlformats.org/officeDocument/2006/relationships/hyperlink" Target="https://doi.org/10.1038/nmeth.1650" TargetMode="External"/><Relationship Id="rId38" Type="http://schemas.openxmlformats.org/officeDocument/2006/relationships/hyperlink" Target="https://doi.org/10.20524/aog.2018.0239" TargetMode="External"/><Relationship Id="rId46" Type="http://schemas.openxmlformats.org/officeDocument/2006/relationships/hyperlink" Target="https://doi.org/10.1056/NEJM198712243172603" TargetMode="External"/><Relationship Id="rId59" Type="http://schemas.openxmlformats.org/officeDocument/2006/relationships/hyperlink" Target="https://doi.org/10.3389/fmicb.2020.01925" TargetMode="External"/><Relationship Id="rId67" Type="http://schemas.openxmlformats.org/officeDocument/2006/relationships/hyperlink" Target="https://doi.org/10.1080/003655201750305503" TargetMode="External"/><Relationship Id="rId20" Type="http://schemas.openxmlformats.org/officeDocument/2006/relationships/hyperlink" Target="https://doi.org/10.1038/nrgastro.2017.88" TargetMode="External"/><Relationship Id="rId41" Type="http://schemas.openxmlformats.org/officeDocument/2006/relationships/hyperlink" Target="https://doi.org/10.1038/s41575-019-0258-z" TargetMode="External"/><Relationship Id="rId54" Type="http://schemas.openxmlformats.org/officeDocument/2006/relationships/hyperlink" Target="https://doi.org/10.1016/j.csbj.2019.07.012" TargetMode="External"/><Relationship Id="rId62" Type="http://schemas.openxmlformats.org/officeDocument/2006/relationships/hyperlink" Target="https://doi.org/10.1101/2020.09.29.20203638" TargetMode="External"/><Relationship Id="rId70" Type="http://schemas.openxmlformats.org/officeDocument/2006/relationships/hyperlink" Target="https://docs.anaconda.com/" TargetMode="External"/><Relationship Id="rId75" Type="http://schemas.openxmlformats.org/officeDocument/2006/relationships/hyperlink" Target="https://doi.org/10.1111/2041-210x.120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3390/jcm10050959" TargetMode="External"/><Relationship Id="rId23" Type="http://schemas.openxmlformats.org/officeDocument/2006/relationships/hyperlink" Target="https://doi.org/10.1111/apt.14387" TargetMode="External"/><Relationship Id="rId28" Type="http://schemas.openxmlformats.org/officeDocument/2006/relationships/hyperlink" Target="https://doi.org/10.21037/tgh.2019.06.04" TargetMode="External"/><Relationship Id="rId36" Type="http://schemas.openxmlformats.org/officeDocument/2006/relationships/hyperlink" Target="https://doi.org/10.1053/j.gastro.2018.12.001" TargetMode="External"/><Relationship Id="rId49" Type="http://schemas.openxmlformats.org/officeDocument/2006/relationships/hyperlink" Target="https://doi.org/10.1038/nbt.4229" TargetMode="External"/><Relationship Id="rId57" Type="http://schemas.openxmlformats.org/officeDocument/2006/relationships/hyperlink" Target="https://doi.org/10.3389/fcimb.2019.00002" TargetMode="External"/><Relationship Id="rId10" Type="http://schemas.openxmlformats.org/officeDocument/2006/relationships/hyperlink" Target="https://doi.org/10.1177/1756284819891038" TargetMode="External"/><Relationship Id="rId31" Type="http://schemas.openxmlformats.org/officeDocument/2006/relationships/hyperlink" Target="https://doi.org/10.1016/j.chom.2018.01.003" TargetMode="External"/><Relationship Id="rId44" Type="http://schemas.openxmlformats.org/officeDocument/2006/relationships/hyperlink" Target="https://doi.org/10.1007/s10620-020-06715-3" TargetMode="External"/><Relationship Id="rId52" Type="http://schemas.openxmlformats.org/officeDocument/2006/relationships/hyperlink" Target="https://doi.org/10.3389/fmicb.2019.02259" TargetMode="External"/><Relationship Id="rId60" Type="http://schemas.openxmlformats.org/officeDocument/2006/relationships/hyperlink" Target="https://doi.org/10.1038/s41467-017-02209-5" TargetMode="External"/><Relationship Id="rId65" Type="http://schemas.openxmlformats.org/officeDocument/2006/relationships/hyperlink" Target="https://doi.org/10.1097/00004836-198708000-00011" TargetMode="External"/><Relationship Id="rId73" Type="http://schemas.openxmlformats.org/officeDocument/2006/relationships/hyperlink" Target="http://www.jmlr.org/papers/v12/pedregosa11a.html"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repository/docker/bsmith89/compbio" TargetMode="External"/><Relationship Id="rId13" Type="http://schemas.openxmlformats.org/officeDocument/2006/relationships/hyperlink" Target="https://doi.org/10.1111/apt.14173" TargetMode="External"/><Relationship Id="rId18" Type="http://schemas.openxmlformats.org/officeDocument/2006/relationships/hyperlink" Target="https://doi.org/10.1016/S0140-6736(17)30182-4" TargetMode="External"/><Relationship Id="rId39" Type="http://schemas.openxmlformats.org/officeDocument/2006/relationships/hyperlink" Target="https://doi.org/10.1186/s40168-019-0689-3" TargetMode="External"/><Relationship Id="rId34" Type="http://schemas.openxmlformats.org/officeDocument/2006/relationships/hyperlink" Target="https://doi.org/10.7717/peerj.8783" TargetMode="External"/><Relationship Id="rId50" Type="http://schemas.openxmlformats.org/officeDocument/2006/relationships/hyperlink" Target="https://doi.org/10.1038/s41587-020-0501-8" TargetMode="External"/><Relationship Id="rId55" Type="http://schemas.openxmlformats.org/officeDocument/2006/relationships/hyperlink" Target="https://doi.org/10.1186/s40168-019-0628-3" TargetMode="External"/><Relationship Id="rId76" Type="http://schemas.openxmlformats.org/officeDocument/2006/relationships/hyperlink" Target="https://doi.org/10.1038/s41586-019-1237-9"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doi.org/10.3233/978-1-61499-649-1-87" TargetMode="External"/><Relationship Id="rId2" Type="http://schemas.openxmlformats.org/officeDocument/2006/relationships/styles" Target="styles.xml"/><Relationship Id="rId29" Type="http://schemas.openxmlformats.org/officeDocument/2006/relationships/hyperlink" Target="https://doi.org/10.3390/jcm9061757" TargetMode="External"/><Relationship Id="rId24" Type="http://schemas.openxmlformats.org/officeDocument/2006/relationships/hyperlink" Target="https://doi.org/10.1001/jama.2017.17077" TargetMode="External"/><Relationship Id="rId40" Type="http://schemas.openxmlformats.org/officeDocument/2006/relationships/hyperlink" Target="https://doi.org/10.2147/CEG.S186097" TargetMode="External"/><Relationship Id="rId45" Type="http://schemas.openxmlformats.org/officeDocument/2006/relationships/hyperlink" Target="https://doi.org/10.3748/wjg.v27.i24.3609" TargetMode="External"/><Relationship Id="rId66" Type="http://schemas.openxmlformats.org/officeDocument/2006/relationships/hyperlink" Target="https://www.ncbi.nlm.nih.gov/pmc/articles/PMC1433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10822</Words>
  <Characters>61687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4</cp:revision>
  <dcterms:created xsi:type="dcterms:W3CDTF">2022-01-14T20:54:00Z</dcterms:created>
  <dcterms:modified xsi:type="dcterms:W3CDTF">2022-01-15T01:31:00Z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